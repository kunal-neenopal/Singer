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AA0A8" w14:textId="77777777" w:rsidR="0046776B" w:rsidDel="007B429C" w:rsidRDefault="0046776B">
      <w:pPr>
        <w:pStyle w:val="TOCHeading"/>
        <w:rPr>
          <w:del w:id="0" w:author="Kunal Kumar Singh" w:date="2024-07-22T10:43:00Z"/>
        </w:rPr>
        <w:pPrChange w:id="1" w:author="Kunal Kumar Singh [2]" w:date="2025-07-22T13:28:00Z" w16du:dateUtc="2025-07-22T07:58:00Z">
          <w:pPr>
            <w:pStyle w:val="Title"/>
            <w:spacing w:after="240"/>
            <w:jc w:val="center"/>
          </w:pPr>
        </w:pPrChange>
      </w:pPr>
      <w:bookmarkStart w:id="2" w:name="_Bagging"/>
      <w:bookmarkStart w:id="3" w:name="_Hlk167474998"/>
      <w:bookmarkEnd w:id="2"/>
      <w:bookmarkEnd w:id="3"/>
      <w:del w:id="4" w:author="Kunal Kumar Singh" w:date="2024-07-22T10:43:00Z">
        <w:r w:rsidDel="007B429C">
          <w:delText>Deep Learning</w:delText>
        </w:r>
      </w:del>
    </w:p>
    <w:p w14:paraId="4F022C44" w14:textId="77777777" w:rsidR="0046776B" w:rsidDel="007B429C" w:rsidRDefault="0046776B">
      <w:pPr>
        <w:pStyle w:val="TOCHeading"/>
        <w:rPr>
          <w:del w:id="5" w:author="Kunal Kumar Singh" w:date="2024-07-22T10:43:00Z"/>
        </w:rPr>
        <w:pPrChange w:id="6" w:author="Kunal Kumar Singh [2]" w:date="2025-07-22T13:28:00Z" w16du:dateUtc="2025-07-22T07:58:00Z">
          <w:pPr/>
        </w:pPrChange>
      </w:pPr>
      <w:del w:id="7" w:author="Kunal Kumar Singh" w:date="2024-07-22T10:43:00Z">
        <w:r w:rsidDel="007B429C">
          <w:delText>Deep Learning (DL) is a part of Machine Learning that uses artificial neural networks with many layers (hence the term 'Deep') to mimic the learning process of the brain. Deep Learning requires a lot of labelled data from which it learns and models complex patterns. It is particularly powerful for tasks where traditional machine learning algorithms struggle, such as image and speech recognition, natural language processing, and complex game playing.</w:delText>
        </w:r>
      </w:del>
    </w:p>
    <w:p w14:paraId="21690160" w14:textId="77777777" w:rsidR="0046776B" w:rsidDel="007B429C" w:rsidRDefault="0046776B">
      <w:pPr>
        <w:pStyle w:val="TOCHeading"/>
        <w:rPr>
          <w:del w:id="8" w:author="Kunal Kumar Singh" w:date="2024-07-22T10:43:00Z"/>
        </w:rPr>
        <w:pPrChange w:id="9" w:author="Kunal Kumar Singh [2]" w:date="2025-07-22T13:28:00Z" w16du:dateUtc="2025-07-22T07:58:00Z">
          <w:pPr/>
        </w:pPrChange>
      </w:pPr>
      <w:del w:id="10" w:author="Kunal Kumar Singh" w:date="2024-07-22T10:43:00Z">
        <w:r w:rsidDel="007B429C">
          <w:delText>Deep Learning algorithms are inspired by the structure and function of the human brain. The brain consists of interconnected neurons that work together to process information. Similarly, Deep Learning uses Artificial Neural Networks (ANN), which are computational models that mimic this structure. An artificial neural network or ANN uses layers of interconnected nodes called artificial neurons (or just neurons) that work together to process and learn from the input data.</w:delText>
        </w:r>
      </w:del>
    </w:p>
    <w:p w14:paraId="54667D17" w14:textId="77777777" w:rsidR="0046776B" w:rsidDel="007B429C" w:rsidRDefault="0046776B">
      <w:pPr>
        <w:pStyle w:val="TOCHeading"/>
        <w:rPr>
          <w:del w:id="11" w:author="Kunal Kumar Singh" w:date="2024-07-22T10:43:00Z"/>
        </w:rPr>
        <w:pPrChange w:id="12" w:author="Kunal Kumar Singh [2]" w:date="2025-07-22T13:28:00Z" w16du:dateUtc="2025-07-22T07:58:00Z">
          <w:pPr/>
        </w:pPrChange>
      </w:pPr>
      <w:del w:id="13" w:author="Kunal Kumar Singh" w:date="2024-07-22T10:43:00Z">
        <w:r w:rsidDel="007B429C">
          <w:delText xml:space="preserve">In a fully connected Deep neural network, there is an input layer and one or more hidden layers connected one after the other. Each neuron receives input from each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 </w:delText>
        </w:r>
      </w:del>
    </w:p>
    <w:p w14:paraId="7AD9C48D" w14:textId="77777777" w:rsidR="0046776B" w:rsidDel="007B429C" w:rsidRDefault="0046776B">
      <w:pPr>
        <w:pStyle w:val="TOCHeading"/>
        <w:rPr>
          <w:del w:id="14" w:author="Kunal Kumar Singh" w:date="2024-07-22T10:43:00Z"/>
        </w:rPr>
        <w:pPrChange w:id="15" w:author="Kunal Kumar Singh [2]" w:date="2025-07-22T13:28:00Z" w16du:dateUtc="2025-07-22T07:58:00Z">
          <w:pPr/>
        </w:pPrChange>
      </w:pPr>
      <w:del w:id="16" w:author="Kunal Kumar Singh" w:date="2024-07-22T10:43:00Z">
        <w:r w:rsidRPr="0076413E" w:rsidDel="007B429C">
          <w:delText>Deep learning AI can be used for supervised, unsupervised as well as reinforcement machine learning. it uses a variety of ways to process these.</w:delText>
        </w:r>
      </w:del>
    </w:p>
    <w:p w14:paraId="0F565654" w14:textId="77777777" w:rsidR="0046776B" w:rsidDel="007B429C" w:rsidRDefault="0046776B">
      <w:pPr>
        <w:pStyle w:val="TOCHeading"/>
        <w:rPr>
          <w:del w:id="17" w:author="Kunal Kumar Singh" w:date="2024-07-22T10:43:00Z"/>
        </w:rPr>
        <w:pPrChange w:id="18" w:author="Kunal Kumar Singh [2]" w:date="2025-07-22T13:28:00Z" w16du:dateUtc="2025-07-22T07:58:00Z">
          <w:pPr/>
        </w:pPrChange>
      </w:pPr>
      <w:del w:id="19" w:author="Kunal Kumar Singh" w:date="2024-07-22T10:43:00Z">
        <w:r w:rsidDel="007B429C">
          <w:rPr>
            <w:noProof/>
          </w:rPr>
          <w:drawing>
            <wp:inline distT="0" distB="0" distL="0" distR="0" wp14:anchorId="2357A144" wp14:editId="73D26C44">
              <wp:extent cx="5746296" cy="3383334"/>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7046" t="8064" r="7600" b="9552"/>
                      <a:stretch/>
                    </pic:blipFill>
                    <pic:spPr bwMode="auto">
                      <a:xfrm>
                        <a:off x="0" y="0"/>
                        <a:ext cx="5772760" cy="3398916"/>
                      </a:xfrm>
                      <a:prstGeom prst="rect">
                        <a:avLst/>
                      </a:prstGeom>
                      <a:noFill/>
                      <a:ln>
                        <a:noFill/>
                      </a:ln>
                      <a:extLst>
                        <a:ext uri="{53640926-AAD7-44D8-BBD7-CCE9431645EC}">
                          <a14:shadowObscured xmlns:a14="http://schemas.microsoft.com/office/drawing/2010/main"/>
                        </a:ext>
                      </a:extLst>
                    </pic:spPr>
                  </pic:pic>
                </a:graphicData>
              </a:graphic>
            </wp:inline>
          </w:drawing>
        </w:r>
      </w:del>
    </w:p>
    <w:p w14:paraId="7E3A86CA" w14:textId="77777777" w:rsidR="0046776B" w:rsidDel="007B429C" w:rsidRDefault="0046776B">
      <w:pPr>
        <w:pStyle w:val="TOCHeading"/>
        <w:rPr>
          <w:del w:id="20" w:author="Kunal Kumar Singh" w:date="2024-07-22T10:43:00Z"/>
        </w:rPr>
        <w:pPrChange w:id="21" w:author="Kunal Kumar Singh [2]" w:date="2025-07-22T13:28:00Z" w16du:dateUtc="2025-07-22T07:58:00Z">
          <w:pPr>
            <w:pStyle w:val="Heading1"/>
          </w:pPr>
        </w:pPrChange>
      </w:pPr>
      <w:del w:id="22" w:author="Kunal Kumar Singh" w:date="2024-07-22T10:43:00Z">
        <w:r w:rsidDel="007B429C">
          <w:delText>Difference between AI, ML, DL &amp; DS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10"/>
        <w:gridCol w:w="2817"/>
        <w:gridCol w:w="3189"/>
      </w:tblGrid>
      <w:tr w:rsidR="003B2C79" w:rsidRPr="007C4752" w:rsidDel="007B429C" w14:paraId="1C2419C9" w14:textId="77777777" w:rsidTr="00315EAA">
        <w:trPr>
          <w:tblHeader/>
          <w:del w:id="23" w:author="Kunal Kumar Singh" w:date="2024-07-22T10:43:00Z"/>
        </w:trPr>
        <w:tc>
          <w:tcPr>
            <w:tcW w:w="0" w:type="auto"/>
            <w:shd w:val="clear" w:color="auto" w:fill="auto"/>
            <w:tcMar>
              <w:top w:w="150" w:type="dxa"/>
              <w:left w:w="60" w:type="dxa"/>
              <w:bottom w:w="150" w:type="dxa"/>
              <w:right w:w="60" w:type="dxa"/>
            </w:tcMar>
            <w:vAlign w:val="center"/>
            <w:hideMark/>
          </w:tcPr>
          <w:p w14:paraId="2651EF04" w14:textId="77777777" w:rsidR="0046776B" w:rsidRPr="00315EAA" w:rsidDel="007B429C" w:rsidRDefault="0046776B">
            <w:pPr>
              <w:pStyle w:val="TOCHeading"/>
              <w:rPr>
                <w:del w:id="24" w:author="Kunal Kumar Singh" w:date="2024-07-22T10:43:00Z"/>
                <w:rFonts w:eastAsia="Times New Roman"/>
                <w:lang w:eastAsia="en-IN"/>
              </w:rPr>
              <w:pPrChange w:id="25" w:author="Kunal Kumar Singh [2]" w:date="2025-07-22T13:28:00Z" w16du:dateUtc="2025-07-22T07:58:00Z">
                <w:pPr>
                  <w:spacing w:after="0" w:line="240" w:lineRule="auto"/>
                  <w:jc w:val="left"/>
                </w:pPr>
              </w:pPrChange>
            </w:pPr>
            <w:del w:id="26" w:author="Kunal Kumar Singh" w:date="2024-07-22T10:43:00Z">
              <w:r w:rsidRPr="00315EAA" w:rsidDel="007B429C">
                <w:rPr>
                  <w:rFonts w:eastAsia="Times New Roman"/>
                  <w:lang w:eastAsia="en-IN"/>
                </w:rPr>
                <w:delText>Artificial Intelligence</w:delText>
              </w:r>
            </w:del>
          </w:p>
        </w:tc>
        <w:tc>
          <w:tcPr>
            <w:tcW w:w="0" w:type="auto"/>
            <w:shd w:val="clear" w:color="auto" w:fill="auto"/>
            <w:tcMar>
              <w:top w:w="150" w:type="dxa"/>
              <w:left w:w="150" w:type="dxa"/>
              <w:bottom w:w="150" w:type="dxa"/>
              <w:right w:w="150" w:type="dxa"/>
            </w:tcMar>
            <w:vAlign w:val="center"/>
            <w:hideMark/>
          </w:tcPr>
          <w:p w14:paraId="304B3B34" w14:textId="77777777" w:rsidR="0046776B" w:rsidRPr="00315EAA" w:rsidDel="007B429C" w:rsidRDefault="0046776B">
            <w:pPr>
              <w:pStyle w:val="TOCHeading"/>
              <w:rPr>
                <w:del w:id="27" w:author="Kunal Kumar Singh" w:date="2024-07-22T10:43:00Z"/>
                <w:rFonts w:eastAsia="Times New Roman"/>
                <w:lang w:eastAsia="en-IN"/>
              </w:rPr>
              <w:pPrChange w:id="28" w:author="Kunal Kumar Singh [2]" w:date="2025-07-22T13:28:00Z" w16du:dateUtc="2025-07-22T07:58:00Z">
                <w:pPr>
                  <w:spacing w:after="0" w:line="240" w:lineRule="auto"/>
                  <w:jc w:val="left"/>
                </w:pPr>
              </w:pPrChange>
            </w:pPr>
            <w:del w:id="29" w:author="Kunal Kumar Singh" w:date="2024-07-22T10:43:00Z">
              <w:r w:rsidRPr="00315EAA" w:rsidDel="007B429C">
                <w:rPr>
                  <w:rFonts w:eastAsia="Times New Roman"/>
                  <w:lang w:eastAsia="en-IN"/>
                </w:rPr>
                <w:delText>Machine Learning</w:delText>
              </w:r>
            </w:del>
          </w:p>
        </w:tc>
        <w:tc>
          <w:tcPr>
            <w:tcW w:w="0" w:type="auto"/>
            <w:shd w:val="clear" w:color="auto" w:fill="auto"/>
            <w:tcMar>
              <w:top w:w="150" w:type="dxa"/>
              <w:left w:w="150" w:type="dxa"/>
              <w:bottom w:w="150" w:type="dxa"/>
              <w:right w:w="150" w:type="dxa"/>
            </w:tcMar>
            <w:vAlign w:val="center"/>
            <w:hideMark/>
          </w:tcPr>
          <w:p w14:paraId="512B100F" w14:textId="77777777" w:rsidR="0046776B" w:rsidRPr="00315EAA" w:rsidDel="007B429C" w:rsidRDefault="0046776B">
            <w:pPr>
              <w:pStyle w:val="TOCHeading"/>
              <w:rPr>
                <w:del w:id="30" w:author="Kunal Kumar Singh" w:date="2024-07-22T10:43:00Z"/>
                <w:rFonts w:eastAsia="Times New Roman"/>
                <w:lang w:eastAsia="en-IN"/>
              </w:rPr>
              <w:pPrChange w:id="31" w:author="Kunal Kumar Singh [2]" w:date="2025-07-22T13:28:00Z" w16du:dateUtc="2025-07-22T07:58:00Z">
                <w:pPr>
                  <w:spacing w:after="0" w:line="240" w:lineRule="auto"/>
                  <w:jc w:val="left"/>
                </w:pPr>
              </w:pPrChange>
            </w:pPr>
            <w:del w:id="32" w:author="Kunal Kumar Singh" w:date="2024-07-22T10:43:00Z">
              <w:r w:rsidRPr="00315EAA" w:rsidDel="007B429C">
                <w:rPr>
                  <w:rFonts w:eastAsia="Times New Roman"/>
                  <w:lang w:eastAsia="en-IN"/>
                </w:rPr>
                <w:delText>Deep Learning</w:delText>
              </w:r>
            </w:del>
          </w:p>
        </w:tc>
      </w:tr>
      <w:tr w:rsidR="003B2C79" w:rsidRPr="007C4752" w:rsidDel="007B429C" w14:paraId="34E7B51A" w14:textId="77777777" w:rsidTr="00315EAA">
        <w:trPr>
          <w:del w:id="33" w:author="Kunal Kumar Singh" w:date="2024-07-22T10:43:00Z"/>
        </w:trPr>
        <w:tc>
          <w:tcPr>
            <w:tcW w:w="0" w:type="auto"/>
            <w:shd w:val="clear" w:color="auto" w:fill="auto"/>
            <w:tcMar>
              <w:top w:w="210" w:type="dxa"/>
              <w:left w:w="150" w:type="dxa"/>
              <w:bottom w:w="210" w:type="dxa"/>
              <w:right w:w="150" w:type="dxa"/>
            </w:tcMar>
            <w:vAlign w:val="center"/>
            <w:hideMark/>
          </w:tcPr>
          <w:p w14:paraId="2242D50F" w14:textId="77777777" w:rsidR="0046776B" w:rsidRPr="00315EAA" w:rsidDel="007B429C" w:rsidRDefault="0046776B">
            <w:pPr>
              <w:pStyle w:val="TOCHeading"/>
              <w:rPr>
                <w:del w:id="34" w:author="Kunal Kumar Singh" w:date="2024-07-22T10:43:00Z"/>
                <w:rFonts w:eastAsia="Times New Roman"/>
                <w:lang w:eastAsia="en-IN"/>
              </w:rPr>
              <w:pPrChange w:id="35" w:author="Kunal Kumar Singh [2]" w:date="2025-07-22T13:28:00Z" w16du:dateUtc="2025-07-22T07:58:00Z">
                <w:pPr>
                  <w:spacing w:after="0" w:line="240" w:lineRule="auto"/>
                  <w:jc w:val="left"/>
                </w:pPr>
              </w:pPrChange>
            </w:pPr>
            <w:del w:id="36" w:author="Kunal Kumar Singh" w:date="2024-07-22T10:43:00Z">
              <w:r w:rsidRPr="00315EAA" w:rsidDel="007B429C">
                <w:rPr>
                  <w:rFonts w:eastAsia="Times New Roman"/>
                  <w:lang w:eastAsia="en-IN"/>
                </w:rPr>
                <w:delText>AI stands for Artificial Intelligence, and is basically the study/process which enables machines to mimic human behaviour through particular algorithm.</w:delText>
              </w:r>
            </w:del>
          </w:p>
        </w:tc>
        <w:tc>
          <w:tcPr>
            <w:tcW w:w="0" w:type="auto"/>
            <w:shd w:val="clear" w:color="auto" w:fill="auto"/>
            <w:tcMar>
              <w:top w:w="210" w:type="dxa"/>
              <w:left w:w="150" w:type="dxa"/>
              <w:bottom w:w="210" w:type="dxa"/>
              <w:right w:w="150" w:type="dxa"/>
            </w:tcMar>
            <w:vAlign w:val="center"/>
            <w:hideMark/>
          </w:tcPr>
          <w:p w14:paraId="78F45C50" w14:textId="77777777" w:rsidR="0046776B" w:rsidRPr="00315EAA" w:rsidDel="007B429C" w:rsidRDefault="0046776B">
            <w:pPr>
              <w:pStyle w:val="TOCHeading"/>
              <w:rPr>
                <w:del w:id="37" w:author="Kunal Kumar Singh" w:date="2024-07-22T10:43:00Z"/>
                <w:rFonts w:eastAsia="Times New Roman"/>
                <w:lang w:eastAsia="en-IN"/>
              </w:rPr>
              <w:pPrChange w:id="38" w:author="Kunal Kumar Singh [2]" w:date="2025-07-22T13:28:00Z" w16du:dateUtc="2025-07-22T07:58:00Z">
                <w:pPr>
                  <w:spacing w:after="0" w:line="240" w:lineRule="auto"/>
                  <w:jc w:val="left"/>
                </w:pPr>
              </w:pPrChange>
            </w:pPr>
            <w:del w:id="39" w:author="Kunal Kumar Singh" w:date="2024-07-22T10:43:00Z">
              <w:r w:rsidRPr="00315EAA" w:rsidDel="007B429C">
                <w:rPr>
                  <w:rFonts w:eastAsia="Times New Roman"/>
                  <w:lang w:eastAsia="en-IN"/>
                </w:rPr>
                <w:delText>ML stands for Machine Learning, and is the study that uses statistical methods enabling machines to improve with experience.</w:delText>
              </w:r>
            </w:del>
          </w:p>
        </w:tc>
        <w:tc>
          <w:tcPr>
            <w:tcW w:w="0" w:type="auto"/>
            <w:shd w:val="clear" w:color="auto" w:fill="auto"/>
            <w:tcMar>
              <w:top w:w="210" w:type="dxa"/>
              <w:left w:w="150" w:type="dxa"/>
              <w:bottom w:w="210" w:type="dxa"/>
              <w:right w:w="150" w:type="dxa"/>
            </w:tcMar>
            <w:vAlign w:val="center"/>
            <w:hideMark/>
          </w:tcPr>
          <w:p w14:paraId="51866E49" w14:textId="77777777" w:rsidR="0046776B" w:rsidRPr="00315EAA" w:rsidDel="007B429C" w:rsidRDefault="0046776B">
            <w:pPr>
              <w:pStyle w:val="TOCHeading"/>
              <w:rPr>
                <w:del w:id="40" w:author="Kunal Kumar Singh" w:date="2024-07-22T10:43:00Z"/>
                <w:rFonts w:eastAsia="Times New Roman"/>
                <w:lang w:eastAsia="en-IN"/>
              </w:rPr>
              <w:pPrChange w:id="41" w:author="Kunal Kumar Singh [2]" w:date="2025-07-22T13:28:00Z" w16du:dateUtc="2025-07-22T07:58:00Z">
                <w:pPr>
                  <w:spacing w:after="0" w:line="240" w:lineRule="auto"/>
                  <w:jc w:val="left"/>
                </w:pPr>
              </w:pPrChange>
            </w:pPr>
            <w:del w:id="42" w:author="Kunal Kumar Singh" w:date="2024-07-22T10:43:00Z">
              <w:r w:rsidRPr="00315EAA" w:rsidDel="007B429C">
                <w:rPr>
                  <w:rFonts w:eastAsia="Times New Roman"/>
                  <w:lang w:eastAsia="en-IN"/>
                </w:rPr>
                <w:delText>DL stands for Deep Learning, and is the study that makes use of Neural Networks(similar to neurons present in human brain) to imitate functionality just like a human brain.</w:delText>
              </w:r>
            </w:del>
          </w:p>
        </w:tc>
      </w:tr>
      <w:tr w:rsidR="003B2C79" w:rsidRPr="007C4752" w:rsidDel="007B429C" w14:paraId="04D44D11" w14:textId="77777777" w:rsidTr="00315EAA">
        <w:trPr>
          <w:del w:id="43" w:author="Kunal Kumar Singh" w:date="2024-07-22T10:43:00Z"/>
        </w:trPr>
        <w:tc>
          <w:tcPr>
            <w:tcW w:w="0" w:type="auto"/>
            <w:shd w:val="clear" w:color="auto" w:fill="auto"/>
            <w:tcMar>
              <w:top w:w="210" w:type="dxa"/>
              <w:left w:w="150" w:type="dxa"/>
              <w:bottom w:w="210" w:type="dxa"/>
              <w:right w:w="150" w:type="dxa"/>
            </w:tcMar>
            <w:vAlign w:val="center"/>
            <w:hideMark/>
          </w:tcPr>
          <w:p w14:paraId="4E43DDAE" w14:textId="77777777" w:rsidR="0046776B" w:rsidRPr="00315EAA" w:rsidDel="007B429C" w:rsidRDefault="0046776B">
            <w:pPr>
              <w:pStyle w:val="TOCHeading"/>
              <w:rPr>
                <w:del w:id="44" w:author="Kunal Kumar Singh" w:date="2024-07-22T10:43:00Z"/>
                <w:rFonts w:eastAsia="Times New Roman"/>
                <w:lang w:eastAsia="en-IN"/>
              </w:rPr>
              <w:pPrChange w:id="45" w:author="Kunal Kumar Singh [2]" w:date="2025-07-22T13:28:00Z" w16du:dateUtc="2025-07-22T07:58:00Z">
                <w:pPr>
                  <w:spacing w:after="0" w:line="240" w:lineRule="auto"/>
                  <w:jc w:val="left"/>
                </w:pPr>
              </w:pPrChange>
            </w:pPr>
            <w:del w:id="46" w:author="Kunal Kumar Singh" w:date="2024-07-22T10:43:00Z">
              <w:r w:rsidRPr="00315EAA" w:rsidDel="007B429C">
                <w:rPr>
                  <w:rFonts w:eastAsia="Times New Roman"/>
                  <w:lang w:eastAsia="en-IN"/>
                </w:rPr>
                <w:delText xml:space="preserve">AI is the broader family consisting of ML and DL as </w:delText>
              </w:r>
              <w:r w:rsidRPr="007C4752" w:rsidDel="007B429C">
                <w:rPr>
                  <w:rFonts w:eastAsia="Times New Roman"/>
                  <w:lang w:eastAsia="en-IN"/>
                </w:rPr>
                <w:delText>its</w:delText>
              </w:r>
              <w:r w:rsidRPr="00315EAA" w:rsidDel="007B429C">
                <w:rPr>
                  <w:rFonts w:eastAsia="Times New Roman"/>
                  <w:lang w:eastAsia="en-IN"/>
                </w:rPr>
                <w:delText xml:space="preserve"> components.</w:delText>
              </w:r>
            </w:del>
          </w:p>
        </w:tc>
        <w:tc>
          <w:tcPr>
            <w:tcW w:w="0" w:type="auto"/>
            <w:shd w:val="clear" w:color="auto" w:fill="auto"/>
            <w:tcMar>
              <w:top w:w="210" w:type="dxa"/>
              <w:left w:w="150" w:type="dxa"/>
              <w:bottom w:w="210" w:type="dxa"/>
              <w:right w:w="150" w:type="dxa"/>
            </w:tcMar>
            <w:vAlign w:val="center"/>
            <w:hideMark/>
          </w:tcPr>
          <w:p w14:paraId="1C9C3B4C" w14:textId="77777777" w:rsidR="0046776B" w:rsidRPr="00315EAA" w:rsidDel="007B429C" w:rsidRDefault="0046776B">
            <w:pPr>
              <w:pStyle w:val="TOCHeading"/>
              <w:rPr>
                <w:del w:id="47" w:author="Kunal Kumar Singh" w:date="2024-07-22T10:43:00Z"/>
                <w:rFonts w:eastAsia="Times New Roman"/>
                <w:lang w:eastAsia="en-IN"/>
              </w:rPr>
              <w:pPrChange w:id="48" w:author="Kunal Kumar Singh [2]" w:date="2025-07-22T13:28:00Z" w16du:dateUtc="2025-07-22T07:58:00Z">
                <w:pPr>
                  <w:spacing w:after="0" w:line="240" w:lineRule="auto"/>
                  <w:jc w:val="left"/>
                </w:pPr>
              </w:pPrChange>
            </w:pPr>
            <w:del w:id="49" w:author="Kunal Kumar Singh" w:date="2024-07-22T10:43:00Z">
              <w:r w:rsidRPr="00315EAA" w:rsidDel="007B429C">
                <w:rPr>
                  <w:rFonts w:eastAsia="Times New Roman"/>
                  <w:lang w:eastAsia="en-IN"/>
                </w:rPr>
                <w:delText>ML is the subset of AI.</w:delText>
              </w:r>
            </w:del>
          </w:p>
        </w:tc>
        <w:tc>
          <w:tcPr>
            <w:tcW w:w="0" w:type="auto"/>
            <w:shd w:val="clear" w:color="auto" w:fill="auto"/>
            <w:tcMar>
              <w:top w:w="210" w:type="dxa"/>
              <w:left w:w="150" w:type="dxa"/>
              <w:bottom w:w="210" w:type="dxa"/>
              <w:right w:w="150" w:type="dxa"/>
            </w:tcMar>
            <w:vAlign w:val="center"/>
            <w:hideMark/>
          </w:tcPr>
          <w:p w14:paraId="309B9958" w14:textId="77777777" w:rsidR="0046776B" w:rsidRPr="00315EAA" w:rsidDel="007B429C" w:rsidRDefault="0046776B">
            <w:pPr>
              <w:pStyle w:val="TOCHeading"/>
              <w:rPr>
                <w:del w:id="50" w:author="Kunal Kumar Singh" w:date="2024-07-22T10:43:00Z"/>
                <w:rFonts w:eastAsia="Times New Roman"/>
                <w:lang w:eastAsia="en-IN"/>
              </w:rPr>
              <w:pPrChange w:id="51" w:author="Kunal Kumar Singh [2]" w:date="2025-07-22T13:28:00Z" w16du:dateUtc="2025-07-22T07:58:00Z">
                <w:pPr>
                  <w:spacing w:after="0" w:line="240" w:lineRule="auto"/>
                  <w:jc w:val="left"/>
                </w:pPr>
              </w:pPrChange>
            </w:pPr>
            <w:del w:id="52" w:author="Kunal Kumar Singh" w:date="2024-07-22T10:43:00Z">
              <w:r w:rsidRPr="00315EAA" w:rsidDel="007B429C">
                <w:rPr>
                  <w:rFonts w:eastAsia="Times New Roman"/>
                  <w:lang w:eastAsia="en-IN"/>
                </w:rPr>
                <w:delText>DL is the subset of ML.</w:delText>
              </w:r>
            </w:del>
          </w:p>
        </w:tc>
      </w:tr>
      <w:tr w:rsidR="003B2C79" w:rsidRPr="007C4752" w:rsidDel="007B429C" w14:paraId="5961CB9E" w14:textId="77777777" w:rsidTr="00315EAA">
        <w:trPr>
          <w:del w:id="53" w:author="Kunal Kumar Singh" w:date="2024-07-22T10:43:00Z"/>
        </w:trPr>
        <w:tc>
          <w:tcPr>
            <w:tcW w:w="0" w:type="auto"/>
            <w:shd w:val="clear" w:color="auto" w:fill="auto"/>
            <w:tcMar>
              <w:top w:w="210" w:type="dxa"/>
              <w:left w:w="150" w:type="dxa"/>
              <w:bottom w:w="210" w:type="dxa"/>
              <w:right w:w="150" w:type="dxa"/>
            </w:tcMar>
            <w:vAlign w:val="center"/>
            <w:hideMark/>
          </w:tcPr>
          <w:p w14:paraId="7F09600B" w14:textId="77777777" w:rsidR="0046776B" w:rsidRPr="00315EAA" w:rsidDel="007B429C" w:rsidRDefault="0046776B">
            <w:pPr>
              <w:pStyle w:val="TOCHeading"/>
              <w:rPr>
                <w:del w:id="54" w:author="Kunal Kumar Singh" w:date="2024-07-22T10:43:00Z"/>
                <w:rFonts w:eastAsia="Times New Roman"/>
                <w:lang w:eastAsia="en-IN"/>
              </w:rPr>
              <w:pPrChange w:id="55" w:author="Kunal Kumar Singh [2]" w:date="2025-07-22T13:28:00Z" w16du:dateUtc="2025-07-22T07:58:00Z">
                <w:pPr>
                  <w:spacing w:after="0" w:line="240" w:lineRule="auto"/>
                  <w:jc w:val="left"/>
                </w:pPr>
              </w:pPrChange>
            </w:pPr>
            <w:del w:id="56" w:author="Kunal Kumar Singh" w:date="2024-07-22T10:43:00Z">
              <w:r w:rsidRPr="00315EAA" w:rsidDel="007B429C">
                <w:rPr>
                  <w:rFonts w:eastAsia="Times New Roman"/>
                  <w:lang w:eastAsia="en-IN"/>
                </w:rPr>
                <w:delText>AI is a computer algorithm which exhibits intelligence through decision making.</w:delText>
              </w:r>
            </w:del>
          </w:p>
        </w:tc>
        <w:tc>
          <w:tcPr>
            <w:tcW w:w="0" w:type="auto"/>
            <w:shd w:val="clear" w:color="auto" w:fill="auto"/>
            <w:tcMar>
              <w:top w:w="210" w:type="dxa"/>
              <w:left w:w="150" w:type="dxa"/>
              <w:bottom w:w="210" w:type="dxa"/>
              <w:right w:w="150" w:type="dxa"/>
            </w:tcMar>
            <w:vAlign w:val="center"/>
            <w:hideMark/>
          </w:tcPr>
          <w:p w14:paraId="25B68E25" w14:textId="77777777" w:rsidR="0046776B" w:rsidRPr="00315EAA" w:rsidDel="007B429C" w:rsidRDefault="0046776B">
            <w:pPr>
              <w:pStyle w:val="TOCHeading"/>
              <w:rPr>
                <w:del w:id="57" w:author="Kunal Kumar Singh" w:date="2024-07-22T10:43:00Z"/>
                <w:rFonts w:eastAsia="Times New Roman"/>
                <w:lang w:eastAsia="en-IN"/>
              </w:rPr>
              <w:pPrChange w:id="58" w:author="Kunal Kumar Singh [2]" w:date="2025-07-22T13:28:00Z" w16du:dateUtc="2025-07-22T07:58:00Z">
                <w:pPr>
                  <w:spacing w:after="0" w:line="240" w:lineRule="auto"/>
                  <w:jc w:val="left"/>
                </w:pPr>
              </w:pPrChange>
            </w:pPr>
            <w:del w:id="59" w:author="Kunal Kumar Singh" w:date="2024-07-22T10:43:00Z">
              <w:r w:rsidRPr="00315EAA" w:rsidDel="007B429C">
                <w:rPr>
                  <w:rFonts w:eastAsia="Times New Roman"/>
                  <w:lang w:eastAsia="en-IN"/>
                </w:rPr>
                <w:delText>ML is an AI algorithm which allows system to learn from data.</w:delText>
              </w:r>
            </w:del>
          </w:p>
        </w:tc>
        <w:tc>
          <w:tcPr>
            <w:tcW w:w="0" w:type="auto"/>
            <w:shd w:val="clear" w:color="auto" w:fill="auto"/>
            <w:tcMar>
              <w:top w:w="210" w:type="dxa"/>
              <w:left w:w="150" w:type="dxa"/>
              <w:bottom w:w="210" w:type="dxa"/>
              <w:right w:w="150" w:type="dxa"/>
            </w:tcMar>
            <w:vAlign w:val="center"/>
            <w:hideMark/>
          </w:tcPr>
          <w:p w14:paraId="6777D690" w14:textId="77777777" w:rsidR="0046776B" w:rsidRPr="00315EAA" w:rsidDel="007B429C" w:rsidRDefault="0046776B">
            <w:pPr>
              <w:pStyle w:val="TOCHeading"/>
              <w:rPr>
                <w:del w:id="60" w:author="Kunal Kumar Singh" w:date="2024-07-22T10:43:00Z"/>
                <w:rFonts w:eastAsia="Times New Roman"/>
                <w:lang w:eastAsia="en-IN"/>
              </w:rPr>
              <w:pPrChange w:id="61" w:author="Kunal Kumar Singh [2]" w:date="2025-07-22T13:28:00Z" w16du:dateUtc="2025-07-22T07:58:00Z">
                <w:pPr>
                  <w:spacing w:after="0" w:line="240" w:lineRule="auto"/>
                  <w:jc w:val="left"/>
                </w:pPr>
              </w:pPrChange>
            </w:pPr>
            <w:del w:id="62" w:author="Kunal Kumar Singh" w:date="2024-07-22T10:43:00Z">
              <w:r w:rsidRPr="00315EAA" w:rsidDel="007B429C">
                <w:rPr>
                  <w:rFonts w:eastAsia="Times New Roman"/>
                  <w:lang w:eastAsia="en-IN"/>
                </w:rPr>
                <w:delText>DL is a ML algorithm that uses deep(more than one layer) neural networks to analyze data and provide output accordingly.</w:delText>
              </w:r>
            </w:del>
          </w:p>
        </w:tc>
      </w:tr>
      <w:tr w:rsidR="003B2C79" w:rsidRPr="007C4752" w:rsidDel="007B429C" w14:paraId="17D68D57" w14:textId="77777777" w:rsidTr="00315EAA">
        <w:trPr>
          <w:del w:id="63" w:author="Kunal Kumar Singh" w:date="2024-07-22T10:43:00Z"/>
        </w:trPr>
        <w:tc>
          <w:tcPr>
            <w:tcW w:w="0" w:type="auto"/>
            <w:shd w:val="clear" w:color="auto" w:fill="auto"/>
            <w:tcMar>
              <w:top w:w="210" w:type="dxa"/>
              <w:left w:w="150" w:type="dxa"/>
              <w:bottom w:w="210" w:type="dxa"/>
              <w:right w:w="150" w:type="dxa"/>
            </w:tcMar>
            <w:vAlign w:val="center"/>
            <w:hideMark/>
          </w:tcPr>
          <w:p w14:paraId="777E51FA" w14:textId="77777777" w:rsidR="0046776B" w:rsidRPr="00315EAA" w:rsidDel="007B429C" w:rsidRDefault="0046776B">
            <w:pPr>
              <w:pStyle w:val="TOCHeading"/>
              <w:rPr>
                <w:del w:id="64" w:author="Kunal Kumar Singh" w:date="2024-07-22T10:43:00Z"/>
                <w:rFonts w:eastAsia="Times New Roman"/>
                <w:lang w:eastAsia="en-IN"/>
              </w:rPr>
              <w:pPrChange w:id="65" w:author="Kunal Kumar Singh [2]" w:date="2025-07-22T13:28:00Z" w16du:dateUtc="2025-07-22T07:58:00Z">
                <w:pPr>
                  <w:spacing w:after="0" w:line="240" w:lineRule="auto"/>
                  <w:jc w:val="left"/>
                </w:pPr>
              </w:pPrChange>
            </w:pPr>
            <w:del w:id="66" w:author="Kunal Kumar Singh" w:date="2024-07-22T10:43:00Z">
              <w:r w:rsidRPr="00315EAA" w:rsidDel="007B429C">
                <w:rPr>
                  <w:rFonts w:eastAsia="Times New Roman"/>
                  <w:lang w:eastAsia="en-IN"/>
                </w:rPr>
                <w:delText>The efficiency Of AI is basically the efficiency provided by ML and DL respectively.</w:delText>
              </w:r>
            </w:del>
          </w:p>
        </w:tc>
        <w:tc>
          <w:tcPr>
            <w:tcW w:w="0" w:type="auto"/>
            <w:shd w:val="clear" w:color="auto" w:fill="auto"/>
            <w:tcMar>
              <w:top w:w="210" w:type="dxa"/>
              <w:left w:w="150" w:type="dxa"/>
              <w:bottom w:w="210" w:type="dxa"/>
              <w:right w:w="150" w:type="dxa"/>
            </w:tcMar>
            <w:vAlign w:val="center"/>
            <w:hideMark/>
          </w:tcPr>
          <w:p w14:paraId="441BE0BA" w14:textId="77777777" w:rsidR="0046776B" w:rsidRPr="00315EAA" w:rsidDel="007B429C" w:rsidRDefault="0046776B">
            <w:pPr>
              <w:pStyle w:val="TOCHeading"/>
              <w:rPr>
                <w:del w:id="67" w:author="Kunal Kumar Singh" w:date="2024-07-22T10:43:00Z"/>
                <w:rFonts w:eastAsia="Times New Roman"/>
                <w:lang w:eastAsia="en-IN"/>
              </w:rPr>
              <w:pPrChange w:id="68" w:author="Kunal Kumar Singh [2]" w:date="2025-07-22T13:28:00Z" w16du:dateUtc="2025-07-22T07:58:00Z">
                <w:pPr>
                  <w:spacing w:after="0" w:line="240" w:lineRule="auto"/>
                  <w:jc w:val="left"/>
                </w:pPr>
              </w:pPrChange>
            </w:pPr>
            <w:del w:id="69" w:author="Kunal Kumar Singh" w:date="2024-07-22T10:43:00Z">
              <w:r w:rsidRPr="00315EAA" w:rsidDel="007B429C">
                <w:rPr>
                  <w:rFonts w:eastAsia="Times New Roman"/>
                  <w:lang w:eastAsia="en-IN"/>
                </w:rPr>
                <w:delText>Less efficient than DL as it can’t work for longer dimensions or higher amount of data.</w:delText>
              </w:r>
            </w:del>
          </w:p>
        </w:tc>
        <w:tc>
          <w:tcPr>
            <w:tcW w:w="0" w:type="auto"/>
            <w:shd w:val="clear" w:color="auto" w:fill="auto"/>
            <w:tcMar>
              <w:top w:w="210" w:type="dxa"/>
              <w:left w:w="150" w:type="dxa"/>
              <w:bottom w:w="210" w:type="dxa"/>
              <w:right w:w="150" w:type="dxa"/>
            </w:tcMar>
            <w:vAlign w:val="center"/>
            <w:hideMark/>
          </w:tcPr>
          <w:p w14:paraId="7C89119D" w14:textId="77777777" w:rsidR="0046776B" w:rsidRPr="00315EAA" w:rsidDel="007B429C" w:rsidRDefault="0046776B">
            <w:pPr>
              <w:pStyle w:val="TOCHeading"/>
              <w:rPr>
                <w:del w:id="70" w:author="Kunal Kumar Singh" w:date="2024-07-22T10:43:00Z"/>
                <w:rFonts w:eastAsia="Times New Roman"/>
                <w:lang w:eastAsia="en-IN"/>
              </w:rPr>
              <w:pPrChange w:id="71" w:author="Kunal Kumar Singh [2]" w:date="2025-07-22T13:28:00Z" w16du:dateUtc="2025-07-22T07:58:00Z">
                <w:pPr>
                  <w:spacing w:after="0" w:line="240" w:lineRule="auto"/>
                  <w:jc w:val="left"/>
                </w:pPr>
              </w:pPrChange>
            </w:pPr>
            <w:del w:id="72" w:author="Kunal Kumar Singh" w:date="2024-07-22T10:43:00Z">
              <w:r w:rsidRPr="00315EAA" w:rsidDel="007B429C">
                <w:rPr>
                  <w:rFonts w:eastAsia="Times New Roman"/>
                  <w:lang w:eastAsia="en-IN"/>
                </w:rPr>
                <w:delText>More powerful than ML as it can easily work for larger sets of data.</w:delText>
              </w:r>
            </w:del>
          </w:p>
        </w:tc>
      </w:tr>
      <w:tr w:rsidR="003B2C79" w:rsidRPr="007C4752" w:rsidDel="007B429C" w14:paraId="4922E369" w14:textId="77777777" w:rsidTr="00315EAA">
        <w:trPr>
          <w:del w:id="73" w:author="Kunal Kumar Singh" w:date="2024-07-22T10:43:00Z"/>
        </w:trPr>
        <w:tc>
          <w:tcPr>
            <w:tcW w:w="0" w:type="auto"/>
            <w:shd w:val="clear" w:color="auto" w:fill="auto"/>
            <w:tcMar>
              <w:top w:w="210" w:type="dxa"/>
              <w:left w:w="150" w:type="dxa"/>
              <w:bottom w:w="210" w:type="dxa"/>
              <w:right w:w="150" w:type="dxa"/>
            </w:tcMar>
            <w:vAlign w:val="center"/>
            <w:hideMark/>
          </w:tcPr>
          <w:p w14:paraId="0AF800D7" w14:textId="77777777" w:rsidR="0046776B" w:rsidRPr="00315EAA" w:rsidDel="007B429C" w:rsidRDefault="0046776B">
            <w:pPr>
              <w:pStyle w:val="TOCHeading"/>
              <w:rPr>
                <w:del w:id="74" w:author="Kunal Kumar Singh" w:date="2024-07-22T10:43:00Z"/>
                <w:rFonts w:eastAsia="Times New Roman"/>
                <w:lang w:eastAsia="en-IN"/>
              </w:rPr>
              <w:pPrChange w:id="75" w:author="Kunal Kumar Singh [2]" w:date="2025-07-22T13:28:00Z" w16du:dateUtc="2025-07-22T07:58:00Z">
                <w:pPr>
                  <w:spacing w:after="0" w:line="240" w:lineRule="auto"/>
                  <w:jc w:val="left"/>
                </w:pPr>
              </w:pPrChange>
            </w:pPr>
            <w:del w:id="76" w:author="Kunal Kumar Singh" w:date="2024-07-22T10:43:00Z">
              <w:r w:rsidRPr="00315EAA" w:rsidDel="007B429C">
                <w:rPr>
                  <w:rFonts w:eastAsia="Times New Roman"/>
                  <w:lang w:eastAsia="en-IN"/>
                </w:rPr>
                <w:delText>Examples of AI applications include: Google’s AI-Powered Predictions, Ridesharing Apps Like Uber and Lyft, Commercial Flights Use an AI Autopilot, etc.</w:delText>
              </w:r>
            </w:del>
          </w:p>
        </w:tc>
        <w:tc>
          <w:tcPr>
            <w:tcW w:w="0" w:type="auto"/>
            <w:shd w:val="clear" w:color="auto" w:fill="auto"/>
            <w:tcMar>
              <w:top w:w="210" w:type="dxa"/>
              <w:left w:w="150" w:type="dxa"/>
              <w:bottom w:w="210" w:type="dxa"/>
              <w:right w:w="150" w:type="dxa"/>
            </w:tcMar>
            <w:vAlign w:val="center"/>
            <w:hideMark/>
          </w:tcPr>
          <w:p w14:paraId="6744ED4D" w14:textId="77777777" w:rsidR="0046776B" w:rsidRPr="00315EAA" w:rsidDel="007B429C" w:rsidRDefault="0046776B">
            <w:pPr>
              <w:pStyle w:val="TOCHeading"/>
              <w:rPr>
                <w:del w:id="77" w:author="Kunal Kumar Singh" w:date="2024-07-22T10:43:00Z"/>
                <w:rFonts w:eastAsia="Times New Roman"/>
                <w:lang w:eastAsia="en-IN"/>
              </w:rPr>
              <w:pPrChange w:id="78" w:author="Kunal Kumar Singh [2]" w:date="2025-07-22T13:28:00Z" w16du:dateUtc="2025-07-22T07:58:00Z">
                <w:pPr>
                  <w:spacing w:after="0" w:line="240" w:lineRule="auto"/>
                  <w:jc w:val="left"/>
                </w:pPr>
              </w:pPrChange>
            </w:pPr>
            <w:del w:id="79" w:author="Kunal Kumar Singh" w:date="2024-07-22T10:43:00Z">
              <w:r w:rsidRPr="00315EAA" w:rsidDel="007B429C">
                <w:rPr>
                  <w:rFonts w:eastAsia="Times New Roman"/>
                  <w:lang w:eastAsia="en-IN"/>
                </w:rPr>
                <w:delText>Examples of ML applications include: Virtual Personal Assistants: Siri, Alexa, Google, etc., Email Spam and Malware Filtering.</w:delText>
              </w:r>
            </w:del>
          </w:p>
        </w:tc>
        <w:tc>
          <w:tcPr>
            <w:tcW w:w="0" w:type="auto"/>
            <w:shd w:val="clear" w:color="auto" w:fill="auto"/>
            <w:tcMar>
              <w:top w:w="210" w:type="dxa"/>
              <w:left w:w="150" w:type="dxa"/>
              <w:bottom w:w="210" w:type="dxa"/>
              <w:right w:w="150" w:type="dxa"/>
            </w:tcMar>
            <w:vAlign w:val="center"/>
            <w:hideMark/>
          </w:tcPr>
          <w:p w14:paraId="5A50A1D3" w14:textId="77777777" w:rsidR="0046776B" w:rsidRPr="00315EAA" w:rsidDel="007B429C" w:rsidRDefault="0046776B">
            <w:pPr>
              <w:pStyle w:val="TOCHeading"/>
              <w:rPr>
                <w:del w:id="80" w:author="Kunal Kumar Singh" w:date="2024-07-22T10:43:00Z"/>
                <w:rFonts w:eastAsia="Times New Roman"/>
                <w:lang w:eastAsia="en-IN"/>
              </w:rPr>
              <w:pPrChange w:id="81" w:author="Kunal Kumar Singh [2]" w:date="2025-07-22T13:28:00Z" w16du:dateUtc="2025-07-22T07:58:00Z">
                <w:pPr>
                  <w:spacing w:after="0" w:line="240" w:lineRule="auto"/>
                  <w:jc w:val="left"/>
                </w:pPr>
              </w:pPrChange>
            </w:pPr>
            <w:del w:id="82" w:author="Kunal Kumar Singh" w:date="2024-07-22T10:43:00Z">
              <w:r w:rsidRPr="00315EAA" w:rsidDel="007B429C">
                <w:rPr>
                  <w:rFonts w:eastAsia="Times New Roman"/>
                  <w:lang w:eastAsia="en-IN"/>
                </w:rPr>
                <w:delText>Examples of DL applications include: Sentiment based news aggregation, Image analysis and caption generation, etc.</w:delText>
              </w:r>
            </w:del>
          </w:p>
        </w:tc>
      </w:tr>
      <w:tr w:rsidR="003B2C79" w:rsidRPr="007C4752" w:rsidDel="007B429C" w14:paraId="596435AA" w14:textId="77777777" w:rsidTr="00315EAA">
        <w:trPr>
          <w:del w:id="83" w:author="Kunal Kumar Singh" w:date="2024-07-22T10:43:00Z"/>
        </w:trPr>
        <w:tc>
          <w:tcPr>
            <w:tcW w:w="0" w:type="auto"/>
            <w:shd w:val="clear" w:color="auto" w:fill="auto"/>
            <w:tcMar>
              <w:top w:w="210" w:type="dxa"/>
              <w:left w:w="150" w:type="dxa"/>
              <w:bottom w:w="210" w:type="dxa"/>
              <w:right w:w="150" w:type="dxa"/>
            </w:tcMar>
            <w:vAlign w:val="center"/>
            <w:hideMark/>
          </w:tcPr>
          <w:p w14:paraId="263C722D" w14:textId="77777777" w:rsidR="0046776B" w:rsidRPr="00315EAA" w:rsidDel="007B429C" w:rsidRDefault="0046776B">
            <w:pPr>
              <w:pStyle w:val="TOCHeading"/>
              <w:rPr>
                <w:del w:id="84" w:author="Kunal Kumar Singh" w:date="2024-07-22T10:43:00Z"/>
                <w:rFonts w:eastAsia="Times New Roman"/>
                <w:lang w:eastAsia="en-IN"/>
              </w:rPr>
              <w:pPrChange w:id="85" w:author="Kunal Kumar Singh [2]" w:date="2025-07-22T13:28:00Z" w16du:dateUtc="2025-07-22T07:58:00Z">
                <w:pPr>
                  <w:spacing w:after="0" w:line="240" w:lineRule="auto"/>
                  <w:jc w:val="left"/>
                </w:pPr>
              </w:pPrChange>
            </w:pPr>
            <w:del w:id="86" w:author="Kunal Kumar Singh" w:date="2024-07-22T10:43:00Z">
              <w:r w:rsidRPr="00315EAA" w:rsidDel="007B429C">
                <w:rPr>
                  <w:rFonts w:eastAsia="Times New Roman"/>
                  <w:lang w:eastAsia="en-IN"/>
                </w:rPr>
                <w:delText>AI refers to the broad field of computer science that focuses on creating intelligent machines that can perform tasks that would normally require human intelligence, such as reasoning, perception, and decision-making.</w:delText>
              </w:r>
            </w:del>
          </w:p>
        </w:tc>
        <w:tc>
          <w:tcPr>
            <w:tcW w:w="0" w:type="auto"/>
            <w:shd w:val="clear" w:color="auto" w:fill="auto"/>
            <w:tcMar>
              <w:top w:w="210" w:type="dxa"/>
              <w:left w:w="150" w:type="dxa"/>
              <w:bottom w:w="210" w:type="dxa"/>
              <w:right w:w="150" w:type="dxa"/>
            </w:tcMar>
            <w:vAlign w:val="center"/>
            <w:hideMark/>
          </w:tcPr>
          <w:p w14:paraId="77F4EFD3" w14:textId="77777777" w:rsidR="0046776B" w:rsidRPr="00315EAA" w:rsidDel="007B429C" w:rsidRDefault="0046776B">
            <w:pPr>
              <w:pStyle w:val="TOCHeading"/>
              <w:rPr>
                <w:del w:id="87" w:author="Kunal Kumar Singh" w:date="2024-07-22T10:43:00Z"/>
                <w:rFonts w:eastAsia="Times New Roman"/>
                <w:lang w:eastAsia="en-IN"/>
              </w:rPr>
              <w:pPrChange w:id="88" w:author="Kunal Kumar Singh [2]" w:date="2025-07-22T13:28:00Z" w16du:dateUtc="2025-07-22T07:58:00Z">
                <w:pPr>
                  <w:spacing w:after="0" w:line="240" w:lineRule="auto"/>
                  <w:jc w:val="left"/>
                </w:pPr>
              </w:pPrChange>
            </w:pPr>
            <w:del w:id="89" w:author="Kunal Kumar Singh" w:date="2024-07-22T10:43:00Z">
              <w:r w:rsidRPr="00315EAA" w:rsidDel="007B429C">
                <w:rPr>
                  <w:rFonts w:eastAsia="Times New Roman"/>
                  <w:lang w:eastAsia="en-IN"/>
                </w:rPr>
                <w:delText>ML is a subset of AI that focuses on developing algorithms that can learn from data and improve their performance over time without being explicitly programmed. </w:delText>
              </w:r>
            </w:del>
          </w:p>
        </w:tc>
        <w:tc>
          <w:tcPr>
            <w:tcW w:w="0" w:type="auto"/>
            <w:shd w:val="clear" w:color="auto" w:fill="auto"/>
            <w:tcMar>
              <w:top w:w="210" w:type="dxa"/>
              <w:left w:w="150" w:type="dxa"/>
              <w:bottom w:w="210" w:type="dxa"/>
              <w:right w:w="150" w:type="dxa"/>
            </w:tcMar>
            <w:vAlign w:val="center"/>
            <w:hideMark/>
          </w:tcPr>
          <w:p w14:paraId="0AA17CCC" w14:textId="77777777" w:rsidR="0046776B" w:rsidRPr="00315EAA" w:rsidDel="007B429C" w:rsidRDefault="0046776B">
            <w:pPr>
              <w:pStyle w:val="TOCHeading"/>
              <w:rPr>
                <w:del w:id="90" w:author="Kunal Kumar Singh" w:date="2024-07-22T10:43:00Z"/>
                <w:rFonts w:eastAsia="Times New Roman"/>
                <w:lang w:eastAsia="en-IN"/>
              </w:rPr>
              <w:pPrChange w:id="91" w:author="Kunal Kumar Singh [2]" w:date="2025-07-22T13:28:00Z" w16du:dateUtc="2025-07-22T07:58:00Z">
                <w:pPr>
                  <w:spacing w:after="0" w:line="240" w:lineRule="auto"/>
                  <w:jc w:val="left"/>
                </w:pPr>
              </w:pPrChange>
            </w:pPr>
            <w:del w:id="92" w:author="Kunal Kumar Singh" w:date="2024-07-22T10:43:00Z">
              <w:r w:rsidRPr="00315EAA" w:rsidDel="007B429C">
                <w:rPr>
                  <w:rFonts w:eastAsia="Times New Roman"/>
                  <w:lang w:eastAsia="en-IN"/>
                </w:rPr>
                <w:delText>DL is a subset of ML that focuses on developing deep neural networks that can automatically learn and extract features from data.</w:delText>
              </w:r>
            </w:del>
          </w:p>
        </w:tc>
      </w:tr>
      <w:tr w:rsidR="003B2C79" w:rsidRPr="007C4752" w:rsidDel="007B429C" w14:paraId="74A78448" w14:textId="77777777" w:rsidTr="00315EAA">
        <w:trPr>
          <w:del w:id="93" w:author="Kunal Kumar Singh" w:date="2024-07-22T10:43:00Z"/>
        </w:trPr>
        <w:tc>
          <w:tcPr>
            <w:tcW w:w="0" w:type="auto"/>
            <w:shd w:val="clear" w:color="auto" w:fill="auto"/>
            <w:tcMar>
              <w:top w:w="210" w:type="dxa"/>
              <w:left w:w="150" w:type="dxa"/>
              <w:bottom w:w="210" w:type="dxa"/>
              <w:right w:w="150" w:type="dxa"/>
            </w:tcMar>
            <w:vAlign w:val="center"/>
            <w:hideMark/>
          </w:tcPr>
          <w:p w14:paraId="7D35E4BA" w14:textId="77777777" w:rsidR="0046776B" w:rsidRPr="00315EAA" w:rsidDel="007B429C" w:rsidRDefault="0046776B">
            <w:pPr>
              <w:pStyle w:val="TOCHeading"/>
              <w:rPr>
                <w:del w:id="94" w:author="Kunal Kumar Singh" w:date="2024-07-22T10:43:00Z"/>
                <w:rFonts w:eastAsia="Times New Roman"/>
                <w:lang w:eastAsia="en-IN"/>
              </w:rPr>
              <w:pPrChange w:id="95" w:author="Kunal Kumar Singh [2]" w:date="2025-07-22T13:28:00Z" w16du:dateUtc="2025-07-22T07:58:00Z">
                <w:pPr>
                  <w:spacing w:after="0" w:line="240" w:lineRule="auto"/>
                  <w:jc w:val="left"/>
                </w:pPr>
              </w:pPrChange>
            </w:pPr>
            <w:del w:id="96" w:author="Kunal Kumar Singh" w:date="2024-07-22T10:43:00Z">
              <w:r w:rsidRPr="00315EAA" w:rsidDel="007B429C">
                <w:rPr>
                  <w:rFonts w:eastAsia="Times New Roman"/>
                  <w:lang w:eastAsia="en-IN"/>
                </w:rPr>
                <w:delText>AI systems can be rule-based, knowledge-based, or data-driven.</w:delText>
              </w:r>
            </w:del>
          </w:p>
        </w:tc>
        <w:tc>
          <w:tcPr>
            <w:tcW w:w="0" w:type="auto"/>
            <w:shd w:val="clear" w:color="auto" w:fill="auto"/>
            <w:tcMar>
              <w:top w:w="210" w:type="dxa"/>
              <w:left w:w="150" w:type="dxa"/>
              <w:bottom w:w="210" w:type="dxa"/>
              <w:right w:w="150" w:type="dxa"/>
            </w:tcMar>
            <w:vAlign w:val="center"/>
            <w:hideMark/>
          </w:tcPr>
          <w:p w14:paraId="1794B460" w14:textId="77777777" w:rsidR="0046776B" w:rsidRPr="00315EAA" w:rsidDel="007B429C" w:rsidRDefault="0046776B">
            <w:pPr>
              <w:pStyle w:val="TOCHeading"/>
              <w:rPr>
                <w:del w:id="97" w:author="Kunal Kumar Singh" w:date="2024-07-22T10:43:00Z"/>
                <w:rFonts w:eastAsia="Times New Roman"/>
                <w:lang w:eastAsia="en-IN"/>
              </w:rPr>
              <w:pPrChange w:id="98" w:author="Kunal Kumar Singh [2]" w:date="2025-07-22T13:28:00Z" w16du:dateUtc="2025-07-22T07:58:00Z">
                <w:pPr>
                  <w:spacing w:after="0" w:line="240" w:lineRule="auto"/>
                  <w:jc w:val="left"/>
                </w:pPr>
              </w:pPrChange>
            </w:pPr>
            <w:del w:id="99" w:author="Kunal Kumar Singh" w:date="2024-07-22T10:43:00Z">
              <w:r w:rsidRPr="00315EAA" w:rsidDel="007B429C">
                <w:rPr>
                  <w:rFonts w:eastAsia="Times New Roman"/>
                  <w:lang w:eastAsia="en-IN"/>
                </w:rPr>
                <w:delText>In reinforcement learning, the algorithm learns by trial and error, receiving feedback in the form of rewards or punishments.</w:delText>
              </w:r>
            </w:del>
          </w:p>
        </w:tc>
        <w:tc>
          <w:tcPr>
            <w:tcW w:w="0" w:type="auto"/>
            <w:shd w:val="clear" w:color="auto" w:fill="auto"/>
            <w:tcMar>
              <w:top w:w="210" w:type="dxa"/>
              <w:left w:w="150" w:type="dxa"/>
              <w:bottom w:w="210" w:type="dxa"/>
              <w:right w:w="150" w:type="dxa"/>
            </w:tcMar>
            <w:vAlign w:val="center"/>
            <w:hideMark/>
          </w:tcPr>
          <w:p w14:paraId="3ED883A4" w14:textId="77777777" w:rsidR="0046776B" w:rsidRPr="00315EAA" w:rsidDel="007B429C" w:rsidRDefault="0046776B">
            <w:pPr>
              <w:pStyle w:val="TOCHeading"/>
              <w:rPr>
                <w:del w:id="100" w:author="Kunal Kumar Singh" w:date="2024-07-22T10:43:00Z"/>
                <w:rFonts w:eastAsia="Times New Roman"/>
                <w:lang w:eastAsia="en-IN"/>
              </w:rPr>
              <w:pPrChange w:id="101" w:author="Kunal Kumar Singh [2]" w:date="2025-07-22T13:28:00Z" w16du:dateUtc="2025-07-22T07:58:00Z">
                <w:pPr>
                  <w:spacing w:after="0" w:line="240" w:lineRule="auto"/>
                  <w:jc w:val="left"/>
                </w:pPr>
              </w:pPrChange>
            </w:pPr>
            <w:del w:id="102" w:author="Kunal Kumar Singh" w:date="2024-07-22T10:43:00Z">
              <w:r w:rsidRPr="00315EAA" w:rsidDel="007B429C">
                <w:rPr>
                  <w:rFonts w:eastAsia="Times New Roman"/>
                  <w:lang w:eastAsia="en-IN"/>
                </w:rPr>
                <w:delText> DL networks consist of multiple layers of interconnected neurons that process data in a hierarchical manner, allowing them to learn increasingly complex representations of the data.</w:delText>
              </w:r>
            </w:del>
          </w:p>
        </w:tc>
      </w:tr>
      <w:tr w:rsidR="003B2C79" w:rsidRPr="007C4752" w:rsidDel="007B429C" w14:paraId="6E07FAD1" w14:textId="77777777" w:rsidTr="00315EAA">
        <w:trPr>
          <w:del w:id="103" w:author="Kunal Kumar Singh" w:date="2024-07-22T10:43:00Z"/>
        </w:trPr>
        <w:tc>
          <w:tcPr>
            <w:tcW w:w="0" w:type="auto"/>
            <w:shd w:val="clear" w:color="auto" w:fill="auto"/>
            <w:tcMar>
              <w:top w:w="210" w:type="dxa"/>
              <w:left w:w="150" w:type="dxa"/>
              <w:bottom w:w="210" w:type="dxa"/>
              <w:right w:w="150" w:type="dxa"/>
            </w:tcMar>
            <w:vAlign w:val="center"/>
          </w:tcPr>
          <w:p w14:paraId="756259FA" w14:textId="77777777" w:rsidR="0046776B" w:rsidRPr="00F00222" w:rsidDel="007B429C" w:rsidRDefault="0046776B">
            <w:pPr>
              <w:pStyle w:val="TOCHeading"/>
              <w:rPr>
                <w:del w:id="104" w:author="Kunal Kumar Singh" w:date="2024-07-22T10:43:00Z"/>
                <w:rFonts w:eastAsia="Times New Roman"/>
                <w:lang w:eastAsia="en-IN"/>
              </w:rPr>
              <w:pPrChange w:id="105" w:author="Kunal Kumar Singh [2]" w:date="2025-07-22T13:28:00Z" w16du:dateUtc="2025-07-22T07:58:00Z">
                <w:pPr>
                  <w:spacing w:after="0" w:line="240" w:lineRule="auto"/>
                  <w:jc w:val="left"/>
                </w:pPr>
              </w:pPrChange>
            </w:pPr>
            <w:del w:id="106" w:author="Kunal Kumar Singh" w:date="2024-07-22T10:43:00Z">
              <w:r w:rsidDel="007B429C">
                <w:rPr>
                  <w:rFonts w:eastAsia="Times New Roman"/>
                  <w:lang w:eastAsia="en-IN"/>
                </w:rPr>
                <w:delText>In AI, the data size v</w:delText>
              </w:r>
              <w:r w:rsidRPr="00D177A1" w:rsidDel="007B429C">
                <w:rPr>
                  <w:rFonts w:eastAsia="Times New Roman"/>
                  <w:lang w:eastAsia="en-IN"/>
                </w:rPr>
                <w:delText>aries widely depending on the specific application and technique used. Rule-based systems might not require any data, while ML and DL components within AI systems may require datasets of varying sizes.</w:delText>
              </w:r>
            </w:del>
          </w:p>
        </w:tc>
        <w:tc>
          <w:tcPr>
            <w:tcW w:w="0" w:type="auto"/>
            <w:shd w:val="clear" w:color="auto" w:fill="auto"/>
            <w:tcMar>
              <w:top w:w="210" w:type="dxa"/>
              <w:left w:w="150" w:type="dxa"/>
              <w:bottom w:w="210" w:type="dxa"/>
              <w:right w:w="150" w:type="dxa"/>
            </w:tcMar>
            <w:vAlign w:val="center"/>
          </w:tcPr>
          <w:p w14:paraId="5922C880" w14:textId="77777777" w:rsidR="0046776B" w:rsidRPr="00F00222" w:rsidDel="007B429C" w:rsidRDefault="0046776B">
            <w:pPr>
              <w:pStyle w:val="TOCHeading"/>
              <w:rPr>
                <w:del w:id="107" w:author="Kunal Kumar Singh" w:date="2024-07-22T10:43:00Z"/>
                <w:rFonts w:eastAsia="Times New Roman"/>
                <w:lang w:eastAsia="en-IN"/>
              </w:rPr>
              <w:pPrChange w:id="108" w:author="Kunal Kumar Singh [2]" w:date="2025-07-22T13:28:00Z" w16du:dateUtc="2025-07-22T07:58:00Z">
                <w:pPr>
                  <w:spacing w:after="0" w:line="240" w:lineRule="auto"/>
                  <w:jc w:val="left"/>
                </w:pPr>
              </w:pPrChange>
            </w:pPr>
            <w:del w:id="109" w:author="Kunal Kumar Singh" w:date="2024-07-22T10:43:00Z">
              <w:r w:rsidDel="007B429C">
                <w:rPr>
                  <w:rFonts w:eastAsia="Times New Roman"/>
                  <w:lang w:eastAsia="en-IN"/>
                </w:rPr>
                <w:delText xml:space="preserve">ML can be trained on smaller datasets. </w:delText>
              </w:r>
            </w:del>
          </w:p>
        </w:tc>
        <w:tc>
          <w:tcPr>
            <w:tcW w:w="0" w:type="auto"/>
            <w:shd w:val="clear" w:color="auto" w:fill="auto"/>
            <w:tcMar>
              <w:top w:w="210" w:type="dxa"/>
              <w:left w:w="150" w:type="dxa"/>
              <w:bottom w:w="210" w:type="dxa"/>
              <w:right w:w="150" w:type="dxa"/>
            </w:tcMar>
            <w:vAlign w:val="center"/>
          </w:tcPr>
          <w:p w14:paraId="2672B9EF" w14:textId="77777777" w:rsidR="0046776B" w:rsidRPr="00F00222" w:rsidDel="007B429C" w:rsidRDefault="0046776B">
            <w:pPr>
              <w:pStyle w:val="TOCHeading"/>
              <w:rPr>
                <w:del w:id="110" w:author="Kunal Kumar Singh" w:date="2024-07-22T10:43:00Z"/>
                <w:rFonts w:eastAsia="Times New Roman"/>
                <w:lang w:eastAsia="en-IN"/>
              </w:rPr>
              <w:pPrChange w:id="111" w:author="Kunal Kumar Singh [2]" w:date="2025-07-22T13:28:00Z" w16du:dateUtc="2025-07-22T07:58:00Z">
                <w:pPr>
                  <w:spacing w:after="0" w:line="240" w:lineRule="auto"/>
                  <w:jc w:val="left"/>
                </w:pPr>
              </w:pPrChange>
            </w:pPr>
            <w:del w:id="112" w:author="Kunal Kumar Singh" w:date="2024-07-22T10:43:00Z">
              <w:r w:rsidDel="007B429C">
                <w:rPr>
                  <w:rFonts w:eastAsia="Times New Roman"/>
                  <w:lang w:eastAsia="en-IN"/>
                </w:rPr>
                <w:delText>DL t</w:delText>
              </w:r>
              <w:r w:rsidRPr="00E71476" w:rsidDel="007B429C">
                <w:rPr>
                  <w:rFonts w:eastAsia="Times New Roman"/>
                  <w:lang w:eastAsia="en-IN"/>
                </w:rPr>
                <w:delText>ypically requires large datasets to perform effectively.</w:delText>
              </w:r>
            </w:del>
          </w:p>
        </w:tc>
      </w:tr>
      <w:tr w:rsidR="003B2C79" w:rsidRPr="007C4752" w:rsidDel="007B429C" w14:paraId="6C48EDF5" w14:textId="77777777" w:rsidTr="00315EAA">
        <w:trPr>
          <w:del w:id="113" w:author="Kunal Kumar Singh" w:date="2024-07-22T10:43:00Z"/>
        </w:trPr>
        <w:tc>
          <w:tcPr>
            <w:tcW w:w="0" w:type="auto"/>
            <w:shd w:val="clear" w:color="auto" w:fill="auto"/>
            <w:tcMar>
              <w:top w:w="210" w:type="dxa"/>
              <w:left w:w="150" w:type="dxa"/>
              <w:bottom w:w="210" w:type="dxa"/>
              <w:right w:w="150" w:type="dxa"/>
            </w:tcMar>
            <w:vAlign w:val="center"/>
          </w:tcPr>
          <w:p w14:paraId="192F2E31" w14:textId="77777777" w:rsidR="0046776B" w:rsidDel="007B429C" w:rsidRDefault="0046776B">
            <w:pPr>
              <w:pStyle w:val="TOCHeading"/>
              <w:rPr>
                <w:del w:id="114" w:author="Kunal Kumar Singh" w:date="2024-07-22T10:43:00Z"/>
                <w:rFonts w:eastAsia="Times New Roman"/>
                <w:lang w:eastAsia="en-IN"/>
              </w:rPr>
              <w:pPrChange w:id="115" w:author="Kunal Kumar Singh [2]" w:date="2025-07-22T13:28:00Z" w16du:dateUtc="2025-07-22T07:58:00Z">
                <w:pPr>
                  <w:spacing w:after="0" w:line="240" w:lineRule="auto"/>
                  <w:jc w:val="left"/>
                </w:pPr>
              </w:pPrChange>
            </w:pPr>
            <w:del w:id="116" w:author="Kunal Kumar Singh" w:date="2024-07-22T10:43:00Z">
              <w:r w:rsidRPr="00247095" w:rsidDel="007B429C">
                <w:rPr>
                  <w:rFonts w:eastAsia="Times New Roman"/>
                  <w:lang w:eastAsia="en-IN"/>
                </w:rPr>
                <w:delText>Depending on the AI system, it can range from high human intervention (e.g., rule-based systems) to minimal intervention (e.g., autonomous systems leveraging DL).</w:delText>
              </w:r>
            </w:del>
          </w:p>
        </w:tc>
        <w:tc>
          <w:tcPr>
            <w:tcW w:w="0" w:type="auto"/>
            <w:shd w:val="clear" w:color="auto" w:fill="auto"/>
            <w:tcMar>
              <w:top w:w="210" w:type="dxa"/>
              <w:left w:w="150" w:type="dxa"/>
              <w:bottom w:w="210" w:type="dxa"/>
              <w:right w:w="150" w:type="dxa"/>
            </w:tcMar>
            <w:vAlign w:val="center"/>
          </w:tcPr>
          <w:p w14:paraId="420BBF41" w14:textId="77777777" w:rsidR="0046776B" w:rsidDel="007B429C" w:rsidRDefault="0046776B">
            <w:pPr>
              <w:pStyle w:val="TOCHeading"/>
              <w:rPr>
                <w:del w:id="117" w:author="Kunal Kumar Singh" w:date="2024-07-22T10:43:00Z"/>
                <w:rFonts w:eastAsia="Times New Roman"/>
                <w:lang w:eastAsia="en-IN"/>
              </w:rPr>
              <w:pPrChange w:id="118" w:author="Kunal Kumar Singh [2]" w:date="2025-07-22T13:28:00Z" w16du:dateUtc="2025-07-22T07:58:00Z">
                <w:pPr>
                  <w:spacing w:after="0" w:line="240" w:lineRule="auto"/>
                  <w:jc w:val="left"/>
                </w:pPr>
              </w:pPrChange>
            </w:pPr>
            <w:del w:id="119" w:author="Kunal Kumar Singh" w:date="2024-07-22T10:43:00Z">
              <w:r w:rsidRPr="000E407E" w:rsidDel="007B429C">
                <w:rPr>
                  <w:rFonts w:eastAsia="Times New Roman"/>
                  <w:lang w:eastAsia="en-IN"/>
                </w:rPr>
                <w:delText>ML</w:delText>
              </w:r>
              <w:r w:rsidDel="007B429C">
                <w:rPr>
                  <w:rFonts w:eastAsia="Times New Roman"/>
                  <w:lang w:eastAsia="en-IN"/>
                </w:rPr>
                <w:delText xml:space="preserve"> requires</w:delText>
              </w:r>
              <w:r w:rsidRPr="000E407E" w:rsidDel="007B429C">
                <w:rPr>
                  <w:rFonts w:eastAsia="Times New Roman"/>
                  <w:lang w:eastAsia="en-IN"/>
                </w:rPr>
                <w:delText xml:space="preserve"> more feature engineering and human intervention to correct and guide learning</w:delText>
              </w:r>
            </w:del>
          </w:p>
        </w:tc>
        <w:tc>
          <w:tcPr>
            <w:tcW w:w="0" w:type="auto"/>
            <w:shd w:val="clear" w:color="auto" w:fill="auto"/>
            <w:tcMar>
              <w:top w:w="210" w:type="dxa"/>
              <w:left w:w="150" w:type="dxa"/>
              <w:bottom w:w="210" w:type="dxa"/>
              <w:right w:w="150" w:type="dxa"/>
            </w:tcMar>
            <w:vAlign w:val="center"/>
          </w:tcPr>
          <w:p w14:paraId="57B4F5F5" w14:textId="77777777" w:rsidR="0046776B" w:rsidDel="007B429C" w:rsidRDefault="0046776B">
            <w:pPr>
              <w:pStyle w:val="TOCHeading"/>
              <w:rPr>
                <w:del w:id="120" w:author="Kunal Kumar Singh" w:date="2024-07-22T10:43:00Z"/>
                <w:rFonts w:eastAsia="Times New Roman"/>
                <w:lang w:eastAsia="en-IN"/>
              </w:rPr>
              <w:pPrChange w:id="121" w:author="Kunal Kumar Singh [2]" w:date="2025-07-22T13:28:00Z" w16du:dateUtc="2025-07-22T07:58:00Z">
                <w:pPr>
                  <w:spacing w:after="0" w:line="240" w:lineRule="auto"/>
                  <w:jc w:val="left"/>
                </w:pPr>
              </w:pPrChange>
            </w:pPr>
            <w:del w:id="122" w:author="Kunal Kumar Singh" w:date="2024-07-22T10:43:00Z">
              <w:r w:rsidRPr="00966FF0" w:rsidDel="007B429C">
                <w:rPr>
                  <w:rFonts w:eastAsia="Times New Roman"/>
                  <w:lang w:eastAsia="en-IN"/>
                </w:rPr>
                <w:delText>DL</w:delText>
              </w:r>
              <w:r w:rsidDel="007B429C">
                <w:rPr>
                  <w:rFonts w:eastAsia="Times New Roman"/>
                  <w:lang w:eastAsia="en-IN"/>
                </w:rPr>
                <w:delText xml:space="preserve"> l</w:delText>
              </w:r>
              <w:r w:rsidRPr="00966FF0" w:rsidDel="007B429C">
                <w:rPr>
                  <w:rFonts w:eastAsia="Times New Roman"/>
                  <w:lang w:eastAsia="en-IN"/>
                </w:rPr>
                <w:delText>earns features on its own from raw data with minimal human intervention. Deep networks can automatically learn complex features from the data through their multiple layers.</w:delText>
              </w:r>
            </w:del>
          </w:p>
        </w:tc>
      </w:tr>
      <w:tr w:rsidR="003B2C79" w:rsidRPr="007C4752" w:rsidDel="007B429C" w14:paraId="06F5C408" w14:textId="77777777" w:rsidTr="00315EAA">
        <w:trPr>
          <w:del w:id="123" w:author="Kunal Kumar Singh" w:date="2024-07-22T10:43:00Z"/>
        </w:trPr>
        <w:tc>
          <w:tcPr>
            <w:tcW w:w="0" w:type="auto"/>
            <w:shd w:val="clear" w:color="auto" w:fill="auto"/>
            <w:tcMar>
              <w:top w:w="210" w:type="dxa"/>
              <w:left w:w="150" w:type="dxa"/>
              <w:bottom w:w="210" w:type="dxa"/>
              <w:right w:w="150" w:type="dxa"/>
            </w:tcMar>
            <w:vAlign w:val="center"/>
          </w:tcPr>
          <w:p w14:paraId="17E00484" w14:textId="77777777" w:rsidR="0046776B" w:rsidRPr="00247095" w:rsidDel="007B429C" w:rsidRDefault="0046776B">
            <w:pPr>
              <w:pStyle w:val="TOCHeading"/>
              <w:rPr>
                <w:del w:id="124" w:author="Kunal Kumar Singh" w:date="2024-07-22T10:43:00Z"/>
                <w:rFonts w:eastAsia="Times New Roman"/>
                <w:lang w:eastAsia="en-IN"/>
              </w:rPr>
              <w:pPrChange w:id="125" w:author="Kunal Kumar Singh [2]" w:date="2025-07-22T13:28:00Z" w16du:dateUtc="2025-07-22T07:58:00Z">
                <w:pPr>
                  <w:spacing w:after="0" w:line="240" w:lineRule="auto"/>
                  <w:jc w:val="left"/>
                </w:pPr>
              </w:pPrChange>
            </w:pPr>
            <w:del w:id="126" w:author="Kunal Kumar Singh" w:date="2024-07-22T10:43:00Z">
              <w:r w:rsidDel="007B429C">
                <w:delText>The accuracy and complexity of AI systems depend on the techniques used.</w:delText>
              </w:r>
            </w:del>
          </w:p>
        </w:tc>
        <w:tc>
          <w:tcPr>
            <w:tcW w:w="0" w:type="auto"/>
            <w:shd w:val="clear" w:color="auto" w:fill="auto"/>
            <w:tcMar>
              <w:top w:w="210" w:type="dxa"/>
              <w:left w:w="150" w:type="dxa"/>
              <w:bottom w:w="210" w:type="dxa"/>
              <w:right w:w="150" w:type="dxa"/>
            </w:tcMar>
            <w:vAlign w:val="center"/>
          </w:tcPr>
          <w:p w14:paraId="0819F3B4" w14:textId="77777777" w:rsidR="0046776B" w:rsidRPr="000E407E" w:rsidDel="007B429C" w:rsidRDefault="0046776B">
            <w:pPr>
              <w:pStyle w:val="TOCHeading"/>
              <w:rPr>
                <w:del w:id="127" w:author="Kunal Kumar Singh" w:date="2024-07-22T10:43:00Z"/>
                <w:rFonts w:eastAsia="Times New Roman"/>
                <w:lang w:eastAsia="en-IN"/>
              </w:rPr>
              <w:pPrChange w:id="128" w:author="Kunal Kumar Singh [2]" w:date="2025-07-22T13:28:00Z" w16du:dateUtc="2025-07-22T07:58:00Z">
                <w:pPr>
                  <w:spacing w:after="0" w:line="240" w:lineRule="auto"/>
                  <w:jc w:val="left"/>
                </w:pPr>
              </w:pPrChange>
            </w:pPr>
            <w:del w:id="129" w:author="Kunal Kumar Singh" w:date="2024-07-22T10:43:00Z">
              <w:r w:rsidDel="007B429C">
                <w:rPr>
                  <w:rFonts w:eastAsia="Times New Roman"/>
                  <w:lang w:eastAsia="en-IN"/>
                </w:rPr>
                <w:delText>ML g</w:delText>
              </w:r>
              <w:r w:rsidRPr="008768C4" w:rsidDel="007B429C">
                <w:rPr>
                  <w:rFonts w:eastAsia="Times New Roman"/>
                  <w:lang w:eastAsia="en-IN"/>
                </w:rPr>
                <w:delText>enerally has shorter training times but may achieve lower accuracy, especially on complex tasks.</w:delText>
              </w:r>
            </w:del>
          </w:p>
        </w:tc>
        <w:tc>
          <w:tcPr>
            <w:tcW w:w="0" w:type="auto"/>
            <w:shd w:val="clear" w:color="auto" w:fill="auto"/>
            <w:tcMar>
              <w:top w:w="210" w:type="dxa"/>
              <w:left w:w="150" w:type="dxa"/>
              <w:bottom w:w="210" w:type="dxa"/>
              <w:right w:w="150" w:type="dxa"/>
            </w:tcMar>
            <w:vAlign w:val="center"/>
          </w:tcPr>
          <w:p w14:paraId="66A6F942" w14:textId="77777777" w:rsidR="0046776B" w:rsidRPr="00966FF0" w:rsidDel="007B429C" w:rsidRDefault="0046776B">
            <w:pPr>
              <w:pStyle w:val="TOCHeading"/>
              <w:rPr>
                <w:del w:id="130" w:author="Kunal Kumar Singh" w:date="2024-07-22T10:43:00Z"/>
                <w:rFonts w:eastAsia="Times New Roman"/>
                <w:lang w:eastAsia="en-IN"/>
              </w:rPr>
              <w:pPrChange w:id="131" w:author="Kunal Kumar Singh [2]" w:date="2025-07-22T13:28:00Z" w16du:dateUtc="2025-07-22T07:58:00Z">
                <w:pPr>
                  <w:spacing w:after="0" w:line="240" w:lineRule="auto"/>
                  <w:jc w:val="left"/>
                </w:pPr>
              </w:pPrChange>
            </w:pPr>
            <w:del w:id="132" w:author="Kunal Kumar Singh" w:date="2024-07-22T10:43:00Z">
              <w:r w:rsidRPr="00420B62" w:rsidDel="007B429C">
                <w:rPr>
                  <w:rFonts w:eastAsia="Times New Roman"/>
                  <w:lang w:eastAsia="en-IN"/>
                </w:rPr>
                <w:delText>DL</w:delText>
              </w:r>
              <w:r w:rsidDel="007B429C">
                <w:rPr>
                  <w:rFonts w:eastAsia="Times New Roman"/>
                  <w:lang w:eastAsia="en-IN"/>
                </w:rPr>
                <w:delText xml:space="preserve"> u</w:delText>
              </w:r>
              <w:r w:rsidRPr="00420B62" w:rsidDel="007B429C">
                <w:rPr>
                  <w:rFonts w:eastAsia="Times New Roman"/>
                  <w:lang w:eastAsia="en-IN"/>
                </w:rPr>
                <w:delText>sually has longer training</w:delText>
              </w:r>
              <w:r w:rsidDel="007B429C">
                <w:rPr>
                  <w:rFonts w:eastAsia="Times New Roman"/>
                  <w:lang w:eastAsia="en-IN"/>
                </w:rPr>
                <w:delText>-</w:delText>
              </w:r>
              <w:r w:rsidRPr="00420B62" w:rsidDel="007B429C">
                <w:rPr>
                  <w:rFonts w:eastAsia="Times New Roman"/>
                  <w:lang w:eastAsia="en-IN"/>
                </w:rPr>
                <w:delText>times due to the complexity of the networks but can achieve higher accuracy</w:delText>
              </w:r>
            </w:del>
          </w:p>
        </w:tc>
      </w:tr>
      <w:tr w:rsidR="003B2C79" w:rsidRPr="007C4752" w:rsidDel="007B429C" w14:paraId="29B395FC" w14:textId="77777777" w:rsidTr="00315EAA">
        <w:trPr>
          <w:del w:id="133" w:author="Kunal Kumar Singh" w:date="2024-07-22T10:43:00Z"/>
        </w:trPr>
        <w:tc>
          <w:tcPr>
            <w:tcW w:w="0" w:type="auto"/>
            <w:shd w:val="clear" w:color="auto" w:fill="auto"/>
            <w:tcMar>
              <w:top w:w="210" w:type="dxa"/>
              <w:left w:w="150" w:type="dxa"/>
              <w:bottom w:w="210" w:type="dxa"/>
              <w:right w:w="150" w:type="dxa"/>
            </w:tcMar>
            <w:vAlign w:val="center"/>
          </w:tcPr>
          <w:p w14:paraId="7D64B44E" w14:textId="77777777" w:rsidR="0046776B" w:rsidDel="007B429C" w:rsidRDefault="0046776B">
            <w:pPr>
              <w:pStyle w:val="TOCHeading"/>
              <w:rPr>
                <w:del w:id="134" w:author="Kunal Kumar Singh" w:date="2024-07-22T10:43:00Z"/>
              </w:rPr>
              <w:pPrChange w:id="135" w:author="Kunal Kumar Singh [2]" w:date="2025-07-22T13:28:00Z" w16du:dateUtc="2025-07-22T07:58:00Z">
                <w:pPr>
                  <w:spacing w:after="0" w:line="240" w:lineRule="auto"/>
                  <w:jc w:val="left"/>
                </w:pPr>
              </w:pPrChange>
            </w:pPr>
            <w:del w:id="136" w:author="Kunal Kumar Singh" w:date="2024-07-22T10:43:00Z">
              <w:r w:rsidDel="007B429C">
                <w:delText>Simple AI applications (like rule-based systems) can run on basic hardware, while advanced AI applications using DL may require GPUs or TPUs for efficient processing.</w:delText>
              </w:r>
            </w:del>
          </w:p>
        </w:tc>
        <w:tc>
          <w:tcPr>
            <w:tcW w:w="0" w:type="auto"/>
            <w:shd w:val="clear" w:color="auto" w:fill="auto"/>
            <w:tcMar>
              <w:top w:w="210" w:type="dxa"/>
              <w:left w:w="150" w:type="dxa"/>
              <w:bottom w:w="210" w:type="dxa"/>
              <w:right w:w="150" w:type="dxa"/>
            </w:tcMar>
            <w:vAlign w:val="center"/>
          </w:tcPr>
          <w:p w14:paraId="1B65FD8A" w14:textId="77777777" w:rsidR="0046776B" w:rsidDel="007B429C" w:rsidRDefault="0046776B">
            <w:pPr>
              <w:pStyle w:val="TOCHeading"/>
              <w:rPr>
                <w:del w:id="137" w:author="Kunal Kumar Singh" w:date="2024-07-22T10:43:00Z"/>
                <w:rFonts w:eastAsia="Times New Roman"/>
                <w:lang w:eastAsia="en-IN"/>
              </w:rPr>
              <w:pPrChange w:id="138" w:author="Kunal Kumar Singh [2]" w:date="2025-07-22T13:28:00Z" w16du:dateUtc="2025-07-22T07:58:00Z">
                <w:pPr>
                  <w:spacing w:after="0" w:line="240" w:lineRule="auto"/>
                  <w:jc w:val="left"/>
                </w:pPr>
              </w:pPrChange>
            </w:pPr>
            <w:del w:id="139" w:author="Kunal Kumar Singh" w:date="2024-07-22T10:43:00Z">
              <w:r w:rsidRPr="00481F06" w:rsidDel="007B429C">
                <w:rPr>
                  <w:rFonts w:eastAsia="Times New Roman"/>
                  <w:lang w:eastAsia="en-IN"/>
                </w:rPr>
                <w:delText>ML</w:delText>
              </w:r>
              <w:r w:rsidDel="007B429C">
                <w:rPr>
                  <w:rFonts w:eastAsia="Times New Roman"/>
                  <w:lang w:eastAsia="en-IN"/>
                </w:rPr>
                <w:delText xml:space="preserve"> c</w:delText>
              </w:r>
              <w:r w:rsidRPr="00481F06" w:rsidDel="007B429C">
                <w:rPr>
                  <w:rFonts w:eastAsia="Times New Roman"/>
                  <w:lang w:eastAsia="en-IN"/>
                </w:rPr>
                <w:delText>an often be trained on CPUs</w:delText>
              </w:r>
              <w:r w:rsidDel="007B429C">
                <w:rPr>
                  <w:rFonts w:eastAsia="Times New Roman"/>
                  <w:lang w:eastAsia="en-IN"/>
                </w:rPr>
                <w:delText xml:space="preserve"> as their c</w:delText>
              </w:r>
              <w:r w:rsidRPr="00481F06" w:rsidDel="007B429C">
                <w:rPr>
                  <w:rFonts w:eastAsia="Times New Roman"/>
                  <w:lang w:eastAsia="en-IN"/>
                </w:rPr>
                <w:delText>omputational requirements are generally lower</w:delText>
              </w:r>
            </w:del>
          </w:p>
        </w:tc>
        <w:tc>
          <w:tcPr>
            <w:tcW w:w="0" w:type="auto"/>
            <w:shd w:val="clear" w:color="auto" w:fill="auto"/>
            <w:tcMar>
              <w:top w:w="210" w:type="dxa"/>
              <w:left w:w="150" w:type="dxa"/>
              <w:bottom w:w="210" w:type="dxa"/>
              <w:right w:w="150" w:type="dxa"/>
            </w:tcMar>
            <w:vAlign w:val="center"/>
          </w:tcPr>
          <w:p w14:paraId="32BC4B82" w14:textId="77777777" w:rsidR="0046776B" w:rsidRPr="00420B62" w:rsidDel="007B429C" w:rsidRDefault="0046776B">
            <w:pPr>
              <w:pStyle w:val="TOCHeading"/>
              <w:rPr>
                <w:del w:id="140" w:author="Kunal Kumar Singh" w:date="2024-07-22T10:43:00Z"/>
                <w:rFonts w:eastAsia="Times New Roman"/>
                <w:lang w:eastAsia="en-IN"/>
              </w:rPr>
              <w:pPrChange w:id="141" w:author="Kunal Kumar Singh [2]" w:date="2025-07-22T13:28:00Z" w16du:dateUtc="2025-07-22T07:58:00Z">
                <w:pPr>
                  <w:spacing w:after="0" w:line="240" w:lineRule="auto"/>
                  <w:jc w:val="left"/>
                </w:pPr>
              </w:pPrChange>
            </w:pPr>
            <w:del w:id="142" w:author="Kunal Kumar Singh" w:date="2024-07-22T10:43:00Z">
              <w:r w:rsidRPr="00A8047F" w:rsidDel="007B429C">
                <w:rPr>
                  <w:rFonts w:eastAsia="Times New Roman"/>
                  <w:lang w:eastAsia="en-IN"/>
                </w:rPr>
                <w:delText>DL</w:delText>
              </w:r>
              <w:r w:rsidDel="007B429C">
                <w:rPr>
                  <w:rFonts w:eastAsia="Times New Roman"/>
                  <w:lang w:eastAsia="en-IN"/>
                </w:rPr>
                <w:delText xml:space="preserve"> t</w:delText>
              </w:r>
              <w:r w:rsidRPr="00A8047F" w:rsidDel="007B429C">
                <w:rPr>
                  <w:rFonts w:eastAsia="Times New Roman"/>
                  <w:lang w:eastAsia="en-IN"/>
                </w:rPr>
                <w:delText xml:space="preserve">ypically </w:delText>
              </w:r>
              <w:r w:rsidDel="007B429C">
                <w:rPr>
                  <w:rFonts w:eastAsia="Times New Roman"/>
                  <w:lang w:eastAsia="en-IN"/>
                </w:rPr>
                <w:delText xml:space="preserve">uses </w:delText>
              </w:r>
              <w:r w:rsidRPr="00A8047F" w:rsidDel="007B429C">
                <w:rPr>
                  <w:rFonts w:eastAsia="Times New Roman"/>
                  <w:lang w:eastAsia="en-IN"/>
                </w:rPr>
                <w:delText>specialized hardware</w:delText>
              </w:r>
              <w:r w:rsidDel="007B429C">
                <w:rPr>
                  <w:rFonts w:eastAsia="Times New Roman"/>
                  <w:lang w:eastAsia="en-IN"/>
                </w:rPr>
                <w:delText>s</w:delText>
              </w:r>
              <w:r w:rsidRPr="00A8047F" w:rsidDel="007B429C">
                <w:rPr>
                  <w:rFonts w:eastAsia="Times New Roman"/>
                  <w:lang w:eastAsia="en-IN"/>
                </w:rPr>
                <w:delText xml:space="preserve"> like GPUs (Graphics Processing Units) or TPUs (Tensor Processing Units) to handle the large-scale computations efficiently.</w:delText>
              </w:r>
            </w:del>
          </w:p>
        </w:tc>
      </w:tr>
    </w:tbl>
    <w:p w14:paraId="1071440D" w14:textId="5236B4A8" w:rsidR="0046776B" w:rsidDel="008B58FE" w:rsidRDefault="0046776B">
      <w:pPr>
        <w:pStyle w:val="TOCHeading"/>
        <w:rPr>
          <w:del w:id="143" w:author="Kunal Kumar Singh [2]" w:date="2025-07-22T12:59:00Z" w16du:dateUtc="2025-07-22T07:29:00Z"/>
        </w:rPr>
        <w:pPrChange w:id="144" w:author="Kunal Kumar Singh [2]" w:date="2025-07-22T13:28:00Z" w16du:dateUtc="2025-07-22T07:58:00Z">
          <w:pPr>
            <w:pStyle w:val="Heading1"/>
          </w:pPr>
        </w:pPrChange>
      </w:pPr>
      <w:del w:id="145" w:author="Kunal Kumar Singh [2]" w:date="2025-07-22T12:59:00Z" w16du:dateUtc="2025-07-22T07:29:00Z">
        <w:r w:rsidRPr="008B58FE" w:rsidDel="008B58FE">
          <w:delText xml:space="preserve">Data Science (DS) is basically drawing insights from structured and unstructured data either by using ML or DL or other statistical and analytical tools. Data science is a broader field that encompasses the entire lifecycle of data. It involves collecting, cleaning, analysing, and interpreting data to extract insights and knowledge. </w:delText>
        </w:r>
      </w:del>
    </w:p>
    <w:p w14:paraId="644C5327" w14:textId="77777777" w:rsidR="0046776B" w:rsidRPr="008B58FE" w:rsidDel="007B429C" w:rsidRDefault="0046776B">
      <w:pPr>
        <w:pStyle w:val="TOCHeading"/>
        <w:rPr>
          <w:del w:id="146" w:author="Kunal Kumar Singh" w:date="2024-07-22T10:43:00Z"/>
        </w:rPr>
        <w:pPrChange w:id="147" w:author="Kunal Kumar Singh [2]" w:date="2025-07-22T13:28:00Z" w16du:dateUtc="2025-07-22T07:58:00Z">
          <w:pPr>
            <w:jc w:val="center"/>
          </w:pPr>
        </w:pPrChange>
      </w:pPr>
      <w:del w:id="148" w:author="Kunal Kumar Singh" w:date="2024-07-22T10:43:00Z">
        <w:r w:rsidRPr="00611D71" w:rsidDel="007B429C">
          <w:rPr>
            <w:noProof/>
          </w:rPr>
          <w:drawing>
            <wp:inline distT="0" distB="0" distL="0" distR="0" wp14:anchorId="6A90603E" wp14:editId="3FC907F6">
              <wp:extent cx="4450080" cy="3262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141" cy="3274880"/>
                      </a:xfrm>
                      <a:prstGeom prst="rect">
                        <a:avLst/>
                      </a:prstGeom>
                      <a:noFill/>
                      <a:ln>
                        <a:noFill/>
                      </a:ln>
                    </pic:spPr>
                  </pic:pic>
                </a:graphicData>
              </a:graphic>
            </wp:inline>
          </w:drawing>
        </w:r>
      </w:del>
    </w:p>
    <w:p w14:paraId="5F1EF45B" w14:textId="77777777" w:rsidR="0046776B" w:rsidRPr="008B58FE" w:rsidDel="007B429C" w:rsidRDefault="0046776B">
      <w:pPr>
        <w:pStyle w:val="TOCHeading"/>
        <w:rPr>
          <w:del w:id="149" w:author="Kunal Kumar Singh" w:date="2024-07-22T10:43:00Z"/>
        </w:rPr>
        <w:pPrChange w:id="150" w:author="Kunal Kumar Singh [2]" w:date="2025-07-22T13:28:00Z" w16du:dateUtc="2025-07-22T07:58:00Z">
          <w:pPr/>
        </w:pPrChange>
      </w:pPr>
    </w:p>
    <w:p w14:paraId="41912432" w14:textId="77777777" w:rsidR="0046776B" w:rsidRPr="008B58FE" w:rsidDel="007B429C" w:rsidRDefault="0046776B">
      <w:pPr>
        <w:pStyle w:val="TOCHeading"/>
        <w:rPr>
          <w:del w:id="151" w:author="Kunal Kumar Singh" w:date="2024-07-22T10:43:00Z"/>
        </w:rPr>
        <w:pPrChange w:id="152" w:author="Kunal Kumar Singh [2]" w:date="2025-07-22T13:28:00Z" w16du:dateUtc="2025-07-22T07:58:00Z">
          <w:pPr/>
        </w:pPrChange>
      </w:pPr>
    </w:p>
    <w:p w14:paraId="78266388" w14:textId="77777777" w:rsidR="0046776B" w:rsidRPr="008B58FE" w:rsidDel="007B429C" w:rsidRDefault="0046776B">
      <w:pPr>
        <w:pStyle w:val="TOCHeading"/>
        <w:rPr>
          <w:del w:id="153" w:author="Kunal Kumar Singh" w:date="2024-07-22T10:43:00Z"/>
        </w:rPr>
        <w:pPrChange w:id="154" w:author="Kunal Kumar Singh [2]" w:date="2025-07-22T13:28:00Z" w16du:dateUtc="2025-07-22T07:58:00Z">
          <w:pPr>
            <w:pStyle w:val="Heading1"/>
          </w:pPr>
        </w:pPrChange>
      </w:pPr>
      <w:del w:id="155" w:author="Kunal Kumar Singh" w:date="2024-07-22T10:43:00Z">
        <w:r w:rsidRPr="008B58FE" w:rsidDel="007B429C">
          <w:delText>Neural Networks</w:delText>
        </w:r>
      </w:del>
    </w:p>
    <w:p w14:paraId="73C562A5" w14:textId="77777777" w:rsidR="0046776B" w:rsidRPr="008B58FE" w:rsidDel="00AF22BD" w:rsidRDefault="0046776B">
      <w:pPr>
        <w:pStyle w:val="TOCHeading"/>
        <w:rPr>
          <w:del w:id="156" w:author="Kunal Kumar Singh" w:date="2024-06-07T15:37:00Z"/>
        </w:rPr>
        <w:pPrChange w:id="157" w:author="Kunal Kumar Singh [2]" w:date="2025-07-22T13:28:00Z" w16du:dateUtc="2025-07-22T07:58:00Z">
          <w:pPr/>
        </w:pPrChange>
      </w:pPr>
      <w:del w:id="158" w:author="Kunal Kumar Singh" w:date="2024-06-07T15:37:00Z">
        <w:r w:rsidRPr="008B58FE" w:rsidDel="00AF22BD">
          <w:delText>Neural Network or Artificial Neural Network (ANN) is a computational model inspired by the way biological neural networks in the human brain process information. ANNs consist of interconnected nodes, called artificial neurons or neurons, that work together to solve specific problems by learning from data. They are a fundamental component of deep learning.</w:delText>
        </w:r>
      </w:del>
    </w:p>
    <w:p w14:paraId="76665916" w14:textId="77777777" w:rsidR="0046776B" w:rsidRPr="008B58FE" w:rsidDel="007E5E7F" w:rsidRDefault="0046776B">
      <w:pPr>
        <w:pStyle w:val="TOCHeading"/>
        <w:rPr>
          <w:del w:id="159" w:author="Kunal Kumar Singh" w:date="2024-06-07T15:37:00Z"/>
        </w:rPr>
        <w:pPrChange w:id="160" w:author="Kunal Kumar Singh [2]" w:date="2025-07-22T13:28:00Z" w16du:dateUtc="2025-07-22T07:58:00Z">
          <w:pPr/>
        </w:pPrChange>
      </w:pPr>
      <w:del w:id="161" w:author="Kunal Kumar Singh" w:date="2024-06-07T15:37:00Z">
        <w:r w:rsidRPr="008B58FE" w:rsidDel="00AF22BD">
          <w:delText>Artificial neural networks are built on the principles of the structure and operation of human neurons. It is also known as neural networks or neural nets. An artificial neural network’s input layer, which is the first layer, receives input data from external sources and passes it on to the hidden layer, which is the second layer or intermediate layer. Each neuron in the hidden layer gets information from each neuron in the previous layer, applies a mathematical function (activation function) to the weighted sum of its inputs, and then transfers it to each neuron in the next layer. These connections are weighted, which means that the impacts of the inputs from the preceding layer are more or less optimized by giving each input a distinct weight. These weights are then adjusted during the training process to enhance the performance of the model.</w:delText>
        </w:r>
      </w:del>
    </w:p>
    <w:p w14:paraId="4F7498A7" w14:textId="77777777" w:rsidR="0046776B" w:rsidRPr="008B58FE" w:rsidDel="00A91C7C" w:rsidRDefault="0046776B">
      <w:pPr>
        <w:pStyle w:val="TOCHeading"/>
        <w:rPr>
          <w:del w:id="162" w:author="Kunal Kumar Singh" w:date="2024-06-07T15:37:00Z"/>
          <w:rPrChange w:id="163" w:author="Kunal Kumar Singh [2]" w:date="2025-07-22T12:58:00Z" w16du:dateUtc="2025-07-22T07:28:00Z">
            <w:rPr>
              <w:del w:id="164" w:author="Kunal Kumar Singh" w:date="2024-06-07T15:37:00Z"/>
              <w:color w:val="333333"/>
              <w:shd w:val="clear" w:color="auto" w:fill="FFFFFF"/>
            </w:rPr>
          </w:rPrChange>
        </w:rPr>
        <w:pPrChange w:id="165" w:author="Kunal Kumar Singh [2]" w:date="2025-07-22T13:28:00Z" w16du:dateUtc="2025-07-22T07:58:00Z">
          <w:pPr/>
        </w:pPrChange>
      </w:pPr>
      <w:del w:id="166" w:author="Kunal Kumar Singh" w:date="2024-06-07T15:37:00Z">
        <w:r w:rsidRPr="008B58FE" w:rsidDel="00AF22BD">
          <w:delText>Neurons are organized into layers. The simplest form of a neural network has three types of layers:</w:delText>
        </w:r>
      </w:del>
    </w:p>
    <w:p w14:paraId="47111BA7" w14:textId="77777777" w:rsidR="0046776B" w:rsidRPr="008B58FE" w:rsidDel="0000247A" w:rsidRDefault="0046776B">
      <w:pPr>
        <w:pStyle w:val="TOCHeading"/>
        <w:rPr>
          <w:del w:id="167" w:author="Kunal Kumar Singh" w:date="2024-06-07T15:37:00Z"/>
        </w:rPr>
        <w:pPrChange w:id="168" w:author="Kunal Kumar Singh [2]" w:date="2025-07-22T13:28:00Z" w16du:dateUtc="2025-07-22T07:58:00Z">
          <w:pPr/>
        </w:pPrChange>
      </w:pPr>
      <w:del w:id="169" w:author="Kunal Kumar Singh" w:date="2024-06-07T15:37:00Z">
        <w:r w:rsidRPr="008B58FE" w:rsidDel="00AF22BD">
          <w:delText>Input Layer: Receives the input data.</w:delText>
        </w:r>
      </w:del>
    </w:p>
    <w:p w14:paraId="765EBF77" w14:textId="77777777" w:rsidR="0046776B" w:rsidRPr="008B58FE" w:rsidDel="000B103E" w:rsidRDefault="0046776B">
      <w:pPr>
        <w:pStyle w:val="TOCHeading"/>
        <w:rPr>
          <w:del w:id="170" w:author="Kunal Kumar Singh" w:date="2024-06-07T15:37:00Z"/>
        </w:rPr>
        <w:pPrChange w:id="171" w:author="Kunal Kumar Singh [2]" w:date="2025-07-22T13:28:00Z" w16du:dateUtc="2025-07-22T07:58:00Z">
          <w:pPr/>
        </w:pPrChange>
      </w:pPr>
      <w:del w:id="172" w:author="Kunal Kumar Singh" w:date="2024-06-07T15:37:00Z">
        <w:r w:rsidRPr="008B58FE" w:rsidDel="00AF22BD">
          <w:delText>Hidden Layers: Intermediate layers that process the inputs received. Deep learning models typically have many hidden layers, each of which captures different levels of abstraction in the data.</w:delText>
        </w:r>
      </w:del>
    </w:p>
    <w:p w14:paraId="2BE4245B" w14:textId="77777777" w:rsidR="0046776B" w:rsidRPr="008B58FE" w:rsidDel="006D5FF4" w:rsidRDefault="0046776B">
      <w:pPr>
        <w:pStyle w:val="TOCHeading"/>
        <w:rPr>
          <w:del w:id="173" w:author="Kunal Kumar Singh" w:date="2024-06-07T15:37:00Z"/>
        </w:rPr>
        <w:pPrChange w:id="174" w:author="Kunal Kumar Singh [2]" w:date="2025-07-22T13:28:00Z" w16du:dateUtc="2025-07-22T07:58:00Z">
          <w:pPr>
            <w:pStyle w:val="Heading3"/>
            <w:ind w:left="0"/>
          </w:pPr>
        </w:pPrChange>
      </w:pPr>
      <w:del w:id="175" w:author="Kunal Kumar Singh" w:date="2024-06-07T15:37:00Z">
        <w:r w:rsidRPr="008B58FE" w:rsidDel="00AF22BD">
          <w:delText>Output Layer: Produces the final output.</w:delText>
        </w:r>
      </w:del>
    </w:p>
    <w:p w14:paraId="6A536EBA" w14:textId="77777777" w:rsidR="0046776B" w:rsidRPr="008B58FE" w:rsidDel="000D5B58" w:rsidRDefault="0046776B">
      <w:pPr>
        <w:pStyle w:val="TOCHeading"/>
        <w:rPr>
          <w:del w:id="176" w:author="Kunal Kumar Singh" w:date="2024-06-07T15:37:00Z"/>
        </w:rPr>
        <w:pPrChange w:id="177" w:author="Kunal Kumar Singh [2]" w:date="2025-07-22T13:28:00Z" w16du:dateUtc="2025-07-22T07:58:00Z">
          <w:pPr>
            <w:ind w:left="142"/>
          </w:pPr>
        </w:pPrChange>
      </w:pPr>
      <w:del w:id="178" w:author="Kunal Kumar Singh" w:date="2024-06-07T15:37:00Z">
        <w:r w:rsidRPr="008B58FE" w:rsidDel="00AF22BD">
          <w:delText>Artificial neurons, also known as nodes or units, are found in artificial neural networks. The whole Artificial Neural Network is composed of these artificial neurons, which are arranged in a series of layers. The complexities of neural networks will depend on the complexities of the underlying patterns in the dataset whether a layer has a dozen units or millions of units.  Commonly, Artificial Neural Network has an input layer, an output layer as well as hidden layers. The input layer receives data from the outside world which the neural network needs to analyze or learn about.</w:delText>
        </w:r>
      </w:del>
    </w:p>
    <w:p w14:paraId="1DCBD434" w14:textId="77777777" w:rsidR="0046776B" w:rsidRPr="008B58FE" w:rsidDel="00942972" w:rsidRDefault="0046776B">
      <w:pPr>
        <w:pStyle w:val="TOCHeading"/>
        <w:rPr>
          <w:del w:id="179" w:author="Kunal Kumar Singh" w:date="2024-06-07T15:37:00Z"/>
        </w:rPr>
        <w:pPrChange w:id="180" w:author="Kunal Kumar Singh [2]" w:date="2025-07-22T13:28:00Z" w16du:dateUtc="2025-07-22T07:58:00Z">
          <w:pPr/>
        </w:pPrChange>
      </w:pPr>
      <w:del w:id="181" w:author="Kunal Kumar Singh" w:date="2024-06-07T15:37:00Z">
        <w:r w:rsidRPr="008B58FE" w:rsidDel="00AF22BD">
          <w:delText xml:space="preserve">In a fully connected artificial neural network, there is an input layer and one or more hidden layers connected one after the other. Each neuron receives input from each previous layer neurons or the input layer. The output of one neuron becomes the input to each neuron in the next layer of the network, and this process continues until the final layer produces the output of the network. Then, after passing through one or more hidden layers, this data is transformed into valuable data for the output layer. Finally, the output layer provides an output in the form of an artificial neural network’s response to the data that comes in. </w:delText>
        </w:r>
      </w:del>
    </w:p>
    <w:p w14:paraId="2F988152" w14:textId="77777777" w:rsidR="008009A9" w:rsidRPr="008B58FE" w:rsidDel="0093100C" w:rsidRDefault="0046776B">
      <w:pPr>
        <w:pStyle w:val="TOCHeading"/>
        <w:rPr>
          <w:del w:id="182" w:author="Kunal Kumar Singh" w:date="2024-06-07T15:24:00Z"/>
        </w:rPr>
        <w:pPrChange w:id="183" w:author="Kunal Kumar Singh [2]" w:date="2025-07-22T13:28:00Z" w16du:dateUtc="2025-07-22T07:58:00Z">
          <w:pPr/>
        </w:pPrChange>
      </w:pPr>
      <w:del w:id="184" w:author="Kunal Kumar Singh" w:date="2024-06-07T15:37:00Z">
        <w:r w:rsidRPr="008B58FE" w:rsidDel="00AF22BD">
          <w:delText>Units are linked to one another from one layer to another in the bulk of neural networks. Each of these links has weights that control how much one-unit influences another. The neural network learns more and more about the data as it moves from one unit to another, ultimately producing an output from the output layer.</w:delText>
        </w:r>
      </w:del>
    </w:p>
    <w:p w14:paraId="08A5E3A2" w14:textId="77777777" w:rsidR="0046776B" w:rsidRPr="008B58FE" w:rsidDel="00341E25" w:rsidRDefault="00000000">
      <w:pPr>
        <w:pStyle w:val="TOCHeading"/>
        <w:rPr>
          <w:del w:id="185" w:author="Kunal Kumar Singh" w:date="2024-06-14T14:58:00Z"/>
        </w:rPr>
        <w:pPrChange w:id="186" w:author="Kunal Kumar Singh [2]" w:date="2025-07-22T13:28:00Z" w16du:dateUtc="2025-07-22T07:58:00Z">
          <w:pPr/>
        </w:pPrChange>
      </w:pPr>
      <m:oMath>
        <m:func>
          <m:funcPr>
            <m:ctrlPr>
              <w:del w:id="187" w:author="Kunal Kumar Singh" w:date="2024-07-22T10:43:00Z">
                <w:rPr>
                  <w:rFonts w:ascii="Cambria Math" w:hAnsi="Cambria Math"/>
                </w:rPr>
              </w:del>
            </m:ctrlPr>
          </m:funcPr>
          <m:fName>
            <m:r>
              <w:del w:id="188" w:author="Kunal Kumar Singh" w:date="2024-07-22T10:43:00Z">
                <m:rPr>
                  <m:sty m:val="p"/>
                </m:rPr>
                <w:rPr>
                  <w:rFonts w:ascii="Cambria Math" w:hAnsi="Cambria Math"/>
                  <w:rPrChange w:id="189" w:author="Kunal Kumar Singh [2]" w:date="2025-07-22T12:58:00Z" w16du:dateUtc="2025-07-22T07:28:00Z">
                    <w:rPr>
                      <w:rFonts w:ascii="Cambria Math" w:hAnsi="Cambria Math"/>
                      <w:sz w:val="28"/>
                      <w:szCs w:val="28"/>
                    </w:rPr>
                  </w:rPrChange>
                </w:rPr>
                <m:t>log</m:t>
              </w:del>
            </m:r>
          </m:fName>
          <m:e/>
        </m:func>
        <m:func>
          <m:funcPr>
            <m:ctrlPr>
              <w:del w:id="190" w:author="Kunal Kumar Singh" w:date="2024-07-22T10:43:00Z">
                <w:rPr>
                  <w:rFonts w:ascii="Cambria Math" w:hAnsi="Cambria Math"/>
                </w:rPr>
              </w:del>
            </m:ctrlPr>
          </m:funcPr>
          <m:fName>
            <m:r>
              <w:del w:id="191" w:author="Kunal Kumar Singh" w:date="2024-07-22T10:43:00Z">
                <m:rPr>
                  <m:sty m:val="p"/>
                </m:rPr>
                <w:rPr>
                  <w:rFonts w:ascii="Cambria Math" w:hAnsi="Cambria Math"/>
                  <w:rPrChange w:id="192" w:author="Kunal Kumar Singh [2]" w:date="2025-07-22T12:58:00Z" w16du:dateUtc="2025-07-22T07:28:00Z">
                    <w:rPr>
                      <w:rFonts w:ascii="Cambria Math" w:hAnsi="Cambria Math"/>
                      <w:sz w:val="28"/>
                      <w:szCs w:val="28"/>
                    </w:rPr>
                  </w:rPrChange>
                </w:rPr>
                <m:t>log</m:t>
              </w:del>
            </m:r>
          </m:fName>
          <m:e/>
        </m:func>
      </m:oMath>
      <w:bookmarkStart w:id="193" w:name="_Chain_Rule_of"/>
      <w:bookmarkEnd w:id="193"/>
      <w:del w:id="194" w:author="Kunal Kumar Singh" w:date="2024-06-07T15:57:00Z">
        <w:r w:rsidR="0046776B" w:rsidRPr="00611D71" w:rsidDel="00112971">
          <w:rPr>
            <w:noProof/>
          </w:rPr>
          <w:drawing>
            <wp:inline distT="0" distB="0" distL="0" distR="0" wp14:anchorId="1E432F40" wp14:editId="12787DA6">
              <wp:extent cx="4259580" cy="2683356"/>
              <wp:effectExtent l="0" t="0" r="7620" b="3175"/>
              <wp:docPr id="3" name="Picture 3" descr="Neural Networ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368" cy="2700231"/>
                      </a:xfrm>
                      <a:prstGeom prst="rect">
                        <a:avLst/>
                      </a:prstGeom>
                      <a:noFill/>
                      <a:ln>
                        <a:noFill/>
                      </a:ln>
                    </pic:spPr>
                  </pic:pic>
                </a:graphicData>
              </a:graphic>
            </wp:inline>
          </w:drawing>
        </w:r>
      </w:del>
    </w:p>
    <w:p w14:paraId="5F1A8435" w14:textId="77777777" w:rsidR="0046776B" w:rsidRPr="008B58FE" w:rsidDel="00341E25" w:rsidRDefault="0046776B">
      <w:pPr>
        <w:pStyle w:val="TOCHeading"/>
        <w:rPr>
          <w:del w:id="195" w:author="Kunal Kumar Singh" w:date="2024-06-07T15:36:00Z"/>
        </w:rPr>
        <w:pPrChange w:id="196" w:author="Kunal Kumar Singh [2]" w:date="2025-07-22T13:28:00Z" w16du:dateUtc="2025-07-22T07:58:00Z">
          <w:pPr>
            <w:pStyle w:val="Heading1"/>
          </w:pPr>
        </w:pPrChange>
      </w:pPr>
    </w:p>
    <w:p w14:paraId="174ED49A" w14:textId="77777777" w:rsidR="00AF22BD" w:rsidRPr="008B58FE" w:rsidDel="007B429C" w:rsidRDefault="00AF22BD">
      <w:pPr>
        <w:pStyle w:val="TOCHeading"/>
        <w:rPr>
          <w:del w:id="197" w:author="Kunal Kumar Singh" w:date="2024-07-22T10:43:00Z"/>
        </w:rPr>
        <w:pPrChange w:id="198" w:author="Kunal Kumar Singh [2]" w:date="2025-07-22T13:28:00Z" w16du:dateUtc="2025-07-22T07:58:00Z">
          <w:pPr/>
        </w:pPrChange>
      </w:pPr>
    </w:p>
    <w:p w14:paraId="463EC846" w14:textId="77777777" w:rsidR="00E17007" w:rsidRPr="008B58FE" w:rsidDel="007B429C" w:rsidRDefault="00E17007">
      <w:pPr>
        <w:pStyle w:val="TOCHeading"/>
        <w:rPr>
          <w:del w:id="199" w:author="Kunal Kumar Singh" w:date="2024-07-22T10:43:00Z"/>
          <w:rPrChange w:id="200" w:author="Kunal Kumar Singh [2]" w:date="2025-07-22T12:58:00Z" w16du:dateUtc="2025-07-22T07:28:00Z">
            <w:rPr>
              <w:del w:id="201" w:author="Kunal Kumar Singh" w:date="2024-07-22T10:43:00Z"/>
              <w:sz w:val="22"/>
            </w:rPr>
          </w:rPrChange>
        </w:rPr>
        <w:pPrChange w:id="202" w:author="Kunal Kumar Singh [2]" w:date="2025-07-22T13:28:00Z" w16du:dateUtc="2025-07-22T07:58:00Z">
          <w:pPr>
            <w:jc w:val="left"/>
          </w:pPr>
        </w:pPrChange>
      </w:pPr>
    </w:p>
    <w:p w14:paraId="3FB09917" w14:textId="4391A863" w:rsidR="0007014D" w:rsidDel="0007014D" w:rsidRDefault="00000000">
      <w:pPr>
        <w:pStyle w:val="TOCHeading"/>
        <w:rPr>
          <w:del w:id="203" w:author="Kunal Kumar Singh [2]" w:date="2025-07-22T13:01:00Z" w16du:dateUtc="2025-07-22T07:31:00Z"/>
        </w:rPr>
      </w:pPr>
      <m:oMath>
        <m:func>
          <m:funcPr>
            <m:ctrlPr>
              <w:del w:id="204" w:author="Kunal Kumar Singh [2]" w:date="2025-07-22T12:59:00Z" w16du:dateUtc="2025-07-22T07:29:00Z">
                <w:rPr>
                  <w:rStyle w:val="mord"/>
                  <w:rFonts w:ascii="Cambria Math" w:hAnsi="Cambria Math"/>
                </w:rPr>
              </w:del>
            </m:ctrlPr>
          </m:funcPr>
          <m:fName>
            <m:r>
              <w:del w:id="205" w:author="Kunal Kumar Singh [2]" w:date="2025-07-22T12:59:00Z" w16du:dateUtc="2025-07-22T07:29:00Z">
                <m:rPr>
                  <m:sty m:val="p"/>
                </m:rPr>
                <w:rPr>
                  <w:rStyle w:val="mord"/>
                  <w:rFonts w:ascii="Cambria Math" w:hAnsi="Cambria Math"/>
                </w:rPr>
                <m:t>tanh</m:t>
              </w:del>
            </m:r>
          </m:fName>
          <m:e/>
        </m:func>
        <m:func>
          <m:funcPr>
            <m:ctrlPr>
              <w:del w:id="206" w:author="Kunal Kumar Singh [2]" w:date="2025-07-22T12:59:00Z" w16du:dateUtc="2025-07-22T07:29:00Z">
                <w:rPr>
                  <w:rFonts w:ascii="Cambria Math" w:hAnsi="Cambria Math"/>
                </w:rPr>
              </w:del>
            </m:ctrlPr>
          </m:funcPr>
          <m:fName>
            <m:r>
              <w:del w:id="207" w:author="Kunal Kumar Singh [2]" w:date="2025-07-22T12:59:00Z" w16du:dateUtc="2025-07-22T07:29:00Z">
                <m:rPr>
                  <m:sty m:val="p"/>
                </m:rPr>
                <w:rPr>
                  <w:rFonts w:ascii="Cambria Math" w:hAnsi="Cambria Math"/>
                  <w:rPrChange w:id="208" w:author="Kunal Kumar Singh [2]" w:date="2025-07-22T12:58:00Z" w16du:dateUtc="2025-07-22T07:28:00Z">
                    <w:rPr/>
                  </w:rPrChange>
                </w:rPr>
                <m:t>max</m:t>
              </w:del>
            </m:r>
          </m:fName>
          <m:e/>
        </m:func>
        <m:func>
          <m:funcPr>
            <m:ctrlPr>
              <w:del w:id="209" w:author="Kunal Kumar Singh [2]" w:date="2025-07-22T12:59:00Z" w16du:dateUtc="2025-07-22T07:29:00Z">
                <w:rPr>
                  <w:rFonts w:ascii="Cambria Math" w:hAnsi="Cambria Math"/>
                </w:rPr>
              </w:del>
            </m:ctrlPr>
          </m:funcPr>
          <m:fName>
            <m:r>
              <w:del w:id="210" w:author="Kunal Kumar Singh [2]" w:date="2025-07-22T12:59:00Z" w16du:dateUtc="2025-07-22T07:29:00Z">
                <m:rPr>
                  <m:sty m:val="p"/>
                </m:rPr>
                <w:rPr>
                  <w:rFonts w:ascii="Cambria Math" w:hAnsi="Cambria Math"/>
                  <w:rPrChange w:id="211" w:author="Kunal Kumar Singh [2]" w:date="2025-07-22T12:58:00Z" w16du:dateUtc="2025-07-22T07:28:00Z">
                    <w:rPr/>
                  </w:rPrChange>
                </w:rPr>
                <m:t>max</m:t>
              </w:del>
            </m:r>
          </m:fName>
          <m:e/>
        </m:func>
        <m:func>
          <m:funcPr>
            <m:ctrlPr>
              <w:del w:id="212" w:author="Kunal Kumar Singh [2]" w:date="2025-07-22T12:59:00Z" w16du:dateUtc="2025-07-22T07:29:00Z">
                <w:rPr>
                  <w:rFonts w:ascii="Cambria Math" w:hAnsi="Cambria Math"/>
                </w:rPr>
              </w:del>
            </m:ctrlPr>
          </m:funcPr>
          <m:fName>
            <m:r>
              <w:del w:id="213" w:author="Kunal Kumar Singh [2]" w:date="2025-07-22T12:59:00Z" w16du:dateUtc="2025-07-22T07:29:00Z">
                <m:rPr>
                  <m:sty m:val="p"/>
                </m:rPr>
                <w:rPr>
                  <w:rFonts w:ascii="Cambria Math" w:hAnsi="Cambria Math"/>
                  <w:rPrChange w:id="214" w:author="Kunal Kumar Singh [2]" w:date="2025-07-22T12:58:00Z" w16du:dateUtc="2025-07-22T07:28:00Z">
                    <w:rPr/>
                  </w:rPrChange>
                </w:rPr>
                <m:t>max</m:t>
              </w:del>
            </m:r>
          </m:fName>
          <m:e/>
        </m:func>
        <m:func>
          <m:funcPr>
            <m:ctrlPr>
              <w:del w:id="215" w:author="Kunal Kumar Singh [2]" w:date="2025-07-22T12:59:00Z" w16du:dateUtc="2025-07-22T07:29:00Z">
                <w:rPr>
                  <w:rFonts w:ascii="Cambria Math" w:hAnsi="Cambria Math"/>
                </w:rPr>
              </w:del>
            </m:ctrlPr>
          </m:funcPr>
          <m:fName>
            <m:r>
              <w:del w:id="216" w:author="Kunal Kumar Singh [2]" w:date="2025-07-22T12:59:00Z" w16du:dateUtc="2025-07-22T07:29:00Z">
                <m:rPr>
                  <m:sty m:val="p"/>
                </m:rPr>
                <w:rPr>
                  <w:rFonts w:ascii="Cambria Math" w:hAnsi="Cambria Math"/>
                  <w:rPrChange w:id="217" w:author="Kunal Kumar Singh [2]" w:date="2025-07-22T12:58:00Z" w16du:dateUtc="2025-07-22T07:28:00Z">
                    <w:rPr/>
                  </w:rPrChange>
                </w:rPr>
                <m:t>min</m:t>
              </w:del>
            </m:r>
          </m:fName>
          <m:e/>
        </m:func>
        <m:r>
          <w:del w:id="218" w:author="Kunal Kumar Singh [2]" w:date="2025-07-22T12:59:00Z" w16du:dateUtc="2025-07-22T07:29:00Z">
            <m:rPr>
              <m:sty m:val="p"/>
            </m:rPr>
            <w:rPr>
              <w:rFonts w:ascii="Cambria Math" w:hAnsi="Cambria Math"/>
            </w:rPr>
            <m:t>≔</m:t>
          </w:del>
        </m:r>
      </m:oMath>
      <w:ins w:id="219" w:author="Kunal Kumar Singh" w:date="2024-07-22T10:36:00Z">
        <w:del w:id="220" w:author="Kunal Kumar Singh [2]" w:date="2025-07-22T12:59:00Z" w16du:dateUtc="2025-07-22T07:29:00Z">
          <w:r w:rsidR="00C4541E" w:rsidRPr="008B58FE" w:rsidDel="008B58FE">
            <w:delText xml:space="preserve"> </w:delText>
          </w:r>
        </w:del>
      </w:ins>
    </w:p>
    <w:customXmlInsRangeStart w:id="221" w:author="Kunal Kumar Singh [2]" w:date="2025-07-22T13:00:00Z"/>
    <w:sdt>
      <w:sdtPr>
        <w:rPr>
          <w:rFonts w:asciiTheme="minorHAnsi" w:eastAsia="MS Mincho" w:hAnsiTheme="minorHAnsi" w:cstheme="minorBidi"/>
          <w:color w:val="auto"/>
          <w:sz w:val="24"/>
          <w:szCs w:val="22"/>
          <w:lang w:val="en-IN"/>
        </w:rPr>
        <w:id w:val="1678538111"/>
        <w:docPartObj>
          <w:docPartGallery w:val="Table of Contents"/>
          <w:docPartUnique/>
        </w:docPartObj>
      </w:sdtPr>
      <w:sdtEndPr>
        <w:rPr>
          <w:b/>
          <w:bCs/>
          <w:noProof/>
        </w:rPr>
      </w:sdtEndPr>
      <w:sdtContent>
        <w:customXmlInsRangeEnd w:id="221"/>
        <w:p w14:paraId="1BC7243F" w14:textId="20E65752" w:rsidR="0007014D" w:rsidRPr="0007014D" w:rsidRDefault="0007014D" w:rsidP="003B2C79">
          <w:pPr>
            <w:pStyle w:val="TOCHeading"/>
            <w:rPr>
              <w:ins w:id="222" w:author="Kunal Kumar Singh [2]" w:date="2025-07-22T13:00:00Z" w16du:dateUtc="2025-07-22T07:30:00Z"/>
              <w:rStyle w:val="Heading1Char"/>
              <w:color w:val="auto"/>
              <w:rPrChange w:id="223" w:author="Kunal Kumar Singh [2]" w:date="2025-07-22T13:00:00Z" w16du:dateUtc="2025-07-22T07:30:00Z">
                <w:rPr>
                  <w:ins w:id="224" w:author="Kunal Kumar Singh [2]" w:date="2025-07-22T13:00:00Z" w16du:dateUtc="2025-07-22T07:30:00Z"/>
                </w:rPr>
              </w:rPrChange>
            </w:rPr>
          </w:pPr>
          <w:ins w:id="225" w:author="Kunal Kumar Singh [2]" w:date="2025-07-22T13:00:00Z" w16du:dateUtc="2025-07-22T07:30:00Z">
            <w:r w:rsidRPr="0007014D">
              <w:rPr>
                <w:rStyle w:val="Heading1Char"/>
                <w:color w:val="auto"/>
                <w:rPrChange w:id="226" w:author="Kunal Kumar Singh [2]" w:date="2025-07-22T13:00:00Z" w16du:dateUtc="2025-07-22T07:30:00Z">
                  <w:rPr/>
                </w:rPrChange>
              </w:rPr>
              <w:t>Table of Contents</w:t>
            </w:r>
          </w:ins>
        </w:p>
        <w:p w14:paraId="04AE4C6B" w14:textId="2B01BD05" w:rsidR="00CC7788" w:rsidRDefault="0007014D">
          <w:pPr>
            <w:pStyle w:val="TOC1"/>
            <w:rPr>
              <w:ins w:id="227" w:author="Kunal Kumar Singh [2]" w:date="2025-07-23T17:10:00Z" w16du:dateUtc="2025-07-23T11:40:00Z"/>
              <w:rFonts w:eastAsiaTheme="minorEastAsia"/>
              <w:noProof/>
              <w:kern w:val="2"/>
              <w:szCs w:val="24"/>
              <w:lang w:eastAsia="en-IN"/>
              <w14:ligatures w14:val="standardContextual"/>
            </w:rPr>
          </w:pPr>
          <w:ins w:id="228" w:author="Kunal Kumar Singh [2]" w:date="2025-07-22T13:00:00Z" w16du:dateUtc="2025-07-22T07:30:00Z">
            <w:r>
              <w:fldChar w:fldCharType="begin"/>
            </w:r>
            <w:r>
              <w:instrText xml:space="preserve"> TOC \o "1-3" \h \z \u </w:instrText>
            </w:r>
            <w:r>
              <w:fldChar w:fldCharType="separate"/>
            </w:r>
          </w:ins>
          <w:ins w:id="229" w:author="Kunal Kumar Singh [2]" w:date="2025-07-23T17:10:00Z" w16du:dateUtc="2025-07-23T11:40:00Z">
            <w:r w:rsidR="00CC7788" w:rsidRPr="000E1221">
              <w:rPr>
                <w:rStyle w:val="Hyperlink"/>
                <w:noProof/>
              </w:rPr>
              <w:fldChar w:fldCharType="begin"/>
            </w:r>
            <w:r w:rsidR="00CC7788" w:rsidRPr="000E1221">
              <w:rPr>
                <w:rStyle w:val="Hyperlink"/>
                <w:noProof/>
              </w:rPr>
              <w:instrText xml:space="preserve"> </w:instrText>
            </w:r>
            <w:r w:rsidR="00CC7788">
              <w:rPr>
                <w:noProof/>
              </w:rPr>
              <w:instrText>HYPERLINK \l "_Toc204183032"</w:instrText>
            </w:r>
            <w:r w:rsidR="00CC7788" w:rsidRPr="000E1221">
              <w:rPr>
                <w:rStyle w:val="Hyperlink"/>
                <w:noProof/>
              </w:rPr>
              <w:instrText xml:space="preserve"> </w:instrText>
            </w:r>
            <w:r w:rsidR="00CC7788" w:rsidRPr="000E1221">
              <w:rPr>
                <w:rStyle w:val="Hyperlink"/>
                <w:noProof/>
              </w:rPr>
            </w:r>
            <w:r w:rsidR="00CC7788" w:rsidRPr="000E1221">
              <w:rPr>
                <w:rStyle w:val="Hyperlink"/>
                <w:noProof/>
              </w:rPr>
              <w:fldChar w:fldCharType="separate"/>
            </w:r>
            <w:r w:rsidR="00CC7788" w:rsidRPr="000E1221">
              <w:rPr>
                <w:rStyle w:val="Hyperlink"/>
                <w:noProof/>
              </w:rPr>
              <w:t>Introduction</w:t>
            </w:r>
            <w:r w:rsidR="00CC7788">
              <w:rPr>
                <w:noProof/>
                <w:webHidden/>
              </w:rPr>
              <w:tab/>
            </w:r>
            <w:r w:rsidR="00CC7788">
              <w:rPr>
                <w:noProof/>
                <w:webHidden/>
              </w:rPr>
              <w:fldChar w:fldCharType="begin"/>
            </w:r>
            <w:r w:rsidR="00CC7788">
              <w:rPr>
                <w:noProof/>
                <w:webHidden/>
              </w:rPr>
              <w:instrText xml:space="preserve"> PAGEREF _Toc204183032 \h </w:instrText>
            </w:r>
            <w:r w:rsidR="00CC7788">
              <w:rPr>
                <w:noProof/>
                <w:webHidden/>
              </w:rPr>
            </w:r>
          </w:ins>
          <w:r w:rsidR="00CC7788">
            <w:rPr>
              <w:noProof/>
              <w:webHidden/>
            </w:rPr>
            <w:fldChar w:fldCharType="separate"/>
          </w:r>
          <w:ins w:id="230" w:author="Kunal Kumar Singh [2]" w:date="2025-07-23T17:10:00Z" w16du:dateUtc="2025-07-23T11:40:00Z">
            <w:r w:rsidR="00CC7788">
              <w:rPr>
                <w:noProof/>
                <w:webHidden/>
              </w:rPr>
              <w:t>1</w:t>
            </w:r>
            <w:r w:rsidR="00CC7788">
              <w:rPr>
                <w:noProof/>
                <w:webHidden/>
              </w:rPr>
              <w:fldChar w:fldCharType="end"/>
            </w:r>
            <w:r w:rsidR="00CC7788" w:rsidRPr="000E1221">
              <w:rPr>
                <w:rStyle w:val="Hyperlink"/>
                <w:noProof/>
              </w:rPr>
              <w:fldChar w:fldCharType="end"/>
            </w:r>
          </w:ins>
        </w:p>
        <w:p w14:paraId="2DB664C9" w14:textId="14894B8B" w:rsidR="00CC7788" w:rsidRDefault="00CC7788">
          <w:pPr>
            <w:pStyle w:val="TOC1"/>
            <w:rPr>
              <w:ins w:id="231" w:author="Kunal Kumar Singh [2]" w:date="2025-07-23T17:10:00Z" w16du:dateUtc="2025-07-23T11:40:00Z"/>
              <w:rFonts w:eastAsiaTheme="minorEastAsia"/>
              <w:noProof/>
              <w:kern w:val="2"/>
              <w:szCs w:val="24"/>
              <w:lang w:eastAsia="en-IN"/>
              <w14:ligatures w14:val="standardContextual"/>
            </w:rPr>
          </w:pPr>
          <w:ins w:id="232"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"_Toc204183033"</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Objective</w:t>
            </w:r>
            <w:r>
              <w:rPr>
                <w:noProof/>
                <w:webHidden/>
              </w:rPr>
              <w:tab/>
            </w:r>
            <w:r>
              <w:rPr>
                <w:noProof/>
                <w:webHidden/>
              </w:rPr>
              <w:fldChar w:fldCharType="begin"/>
            </w:r>
            <w:r>
              <w:rPr>
                <w:noProof/>
                <w:webHidden/>
              </w:rPr>
              <w:instrText xml:space="preserve"> PAGEREF _Toc204183033 \h </w:instrText>
            </w:r>
            <w:r>
              <w:rPr>
                <w:noProof/>
                <w:webHidden/>
              </w:rPr>
            </w:r>
          </w:ins>
          <w:r>
            <w:rPr>
              <w:noProof/>
              <w:webHidden/>
            </w:rPr>
            <w:fldChar w:fldCharType="separate"/>
          </w:r>
          <w:ins w:id="233" w:author="Kunal Kumar Singh [2]" w:date="2025-07-23T17:10:00Z" w16du:dateUtc="2025-07-23T11:40:00Z">
            <w:r>
              <w:rPr>
                <w:noProof/>
                <w:webHidden/>
              </w:rPr>
              <w:t>1</w:t>
            </w:r>
            <w:r>
              <w:rPr>
                <w:noProof/>
                <w:webHidden/>
              </w:rPr>
              <w:fldChar w:fldCharType="end"/>
            </w:r>
            <w:r w:rsidRPr="000E1221">
              <w:rPr>
                <w:rStyle w:val="Hyperlink"/>
                <w:noProof/>
              </w:rPr>
              <w:fldChar w:fldCharType="end"/>
            </w:r>
          </w:ins>
        </w:p>
        <w:p w14:paraId="49454A89" w14:textId="7AB72BBA" w:rsidR="00CC7788" w:rsidRDefault="00CC7788">
          <w:pPr>
            <w:pStyle w:val="TOC1"/>
            <w:rPr>
              <w:ins w:id="234" w:author="Kunal Kumar Singh [2]" w:date="2025-07-23T17:10:00Z" w16du:dateUtc="2025-07-23T11:40:00Z"/>
              <w:rFonts w:eastAsiaTheme="minorEastAsia"/>
              <w:noProof/>
              <w:kern w:val="2"/>
              <w:szCs w:val="24"/>
              <w:lang w:eastAsia="en-IN"/>
              <w14:ligatures w14:val="standardContextual"/>
            </w:rPr>
          </w:pPr>
          <w:ins w:id="235"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"_Toc204183034"</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Key Logic Components</w:t>
            </w:r>
            <w:r>
              <w:rPr>
                <w:noProof/>
                <w:webHidden/>
              </w:rPr>
              <w:tab/>
            </w:r>
            <w:r>
              <w:rPr>
                <w:noProof/>
                <w:webHidden/>
              </w:rPr>
              <w:fldChar w:fldCharType="begin"/>
            </w:r>
            <w:r>
              <w:rPr>
                <w:noProof/>
                <w:webHidden/>
              </w:rPr>
              <w:instrText xml:space="preserve"> PAGEREF _Toc204183034 \h </w:instrText>
            </w:r>
            <w:r>
              <w:rPr>
                <w:noProof/>
                <w:webHidden/>
              </w:rPr>
            </w:r>
          </w:ins>
          <w:r>
            <w:rPr>
              <w:noProof/>
              <w:webHidden/>
            </w:rPr>
            <w:fldChar w:fldCharType="separate"/>
          </w:r>
          <w:ins w:id="236" w:author="Kunal Kumar Singh [2]" w:date="2025-07-23T17:10:00Z" w16du:dateUtc="2025-07-23T11:40:00Z">
            <w:r>
              <w:rPr>
                <w:noProof/>
                <w:webHidden/>
              </w:rPr>
              <w:t>1</w:t>
            </w:r>
            <w:r>
              <w:rPr>
                <w:noProof/>
                <w:webHidden/>
              </w:rPr>
              <w:fldChar w:fldCharType="end"/>
            </w:r>
            <w:r w:rsidRPr="000E1221">
              <w:rPr>
                <w:rStyle w:val="Hyperlink"/>
                <w:noProof/>
              </w:rPr>
              <w:fldChar w:fldCharType="end"/>
            </w:r>
          </w:ins>
        </w:p>
        <w:p w14:paraId="0249499B" w14:textId="3CDD879E" w:rsidR="00CC7788" w:rsidRDefault="00CC7788">
          <w:pPr>
            <w:pStyle w:val="TOC1"/>
            <w:rPr>
              <w:ins w:id="237" w:author="Kunal Kumar Singh [2]" w:date="2025-07-23T17:10:00Z" w16du:dateUtc="2025-07-23T11:40:00Z"/>
              <w:rFonts w:eastAsiaTheme="minorEastAsia"/>
              <w:noProof/>
              <w:kern w:val="2"/>
              <w:szCs w:val="24"/>
              <w:lang w:eastAsia="en-IN"/>
              <w14:ligatures w14:val="standardContextual"/>
            </w:rPr>
          </w:pPr>
          <w:ins w:id="238"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"_Toc204183035"</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Datasets Used</w:t>
            </w:r>
            <w:r>
              <w:rPr>
                <w:noProof/>
                <w:webHidden/>
              </w:rPr>
              <w:tab/>
            </w:r>
            <w:r>
              <w:rPr>
                <w:noProof/>
                <w:webHidden/>
              </w:rPr>
              <w:fldChar w:fldCharType="begin"/>
            </w:r>
            <w:r>
              <w:rPr>
                <w:noProof/>
                <w:webHidden/>
              </w:rPr>
              <w:instrText xml:space="preserve"> PAGEREF _Toc204183035 \h </w:instrText>
            </w:r>
            <w:r>
              <w:rPr>
                <w:noProof/>
                <w:webHidden/>
              </w:rPr>
            </w:r>
          </w:ins>
          <w:r>
            <w:rPr>
              <w:noProof/>
              <w:webHidden/>
            </w:rPr>
            <w:fldChar w:fldCharType="separate"/>
          </w:r>
          <w:ins w:id="239" w:author="Kunal Kumar Singh [2]" w:date="2025-07-23T17:10:00Z" w16du:dateUtc="2025-07-23T11:40:00Z">
            <w:r>
              <w:rPr>
                <w:noProof/>
                <w:webHidden/>
              </w:rPr>
              <w:t>2</w:t>
            </w:r>
            <w:r>
              <w:rPr>
                <w:noProof/>
                <w:webHidden/>
              </w:rPr>
              <w:fldChar w:fldCharType="end"/>
            </w:r>
            <w:r w:rsidRPr="000E1221">
              <w:rPr>
                <w:rStyle w:val="Hyperlink"/>
                <w:noProof/>
              </w:rPr>
              <w:fldChar w:fldCharType="end"/>
            </w:r>
          </w:ins>
        </w:p>
        <w:p w14:paraId="50997EFF" w14:textId="617FEC7A" w:rsidR="00CC7788" w:rsidRDefault="00CC7788">
          <w:pPr>
            <w:pStyle w:val="TOC1"/>
            <w:rPr>
              <w:ins w:id="240" w:author="Kunal Kumar Singh [2]" w:date="2025-07-23T17:10:00Z" w16du:dateUtc="2025-07-23T11:40:00Z"/>
              <w:rFonts w:eastAsiaTheme="minorEastAsia"/>
              <w:noProof/>
              <w:kern w:val="2"/>
              <w:szCs w:val="24"/>
              <w:lang w:eastAsia="en-IN"/>
              <w14:ligatures w14:val="standardContextual"/>
            </w:rPr>
          </w:pPr>
          <w:ins w:id="241"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"_Toc204183036"</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Configuration Parameters</w:t>
            </w:r>
            <w:r>
              <w:rPr>
                <w:noProof/>
                <w:webHidden/>
              </w:rPr>
              <w:tab/>
            </w:r>
            <w:r>
              <w:rPr>
                <w:noProof/>
                <w:webHidden/>
              </w:rPr>
              <w:fldChar w:fldCharType="begin"/>
            </w:r>
            <w:r>
              <w:rPr>
                <w:noProof/>
                <w:webHidden/>
              </w:rPr>
              <w:instrText xml:space="preserve"> PAGEREF _Toc204183036 \h </w:instrText>
            </w:r>
            <w:r>
              <w:rPr>
                <w:noProof/>
                <w:webHidden/>
              </w:rPr>
            </w:r>
          </w:ins>
          <w:r>
            <w:rPr>
              <w:noProof/>
              <w:webHidden/>
            </w:rPr>
            <w:fldChar w:fldCharType="separate"/>
          </w:r>
          <w:ins w:id="242" w:author="Kunal Kumar Singh [2]" w:date="2025-07-23T17:10:00Z" w16du:dateUtc="2025-07-23T11:40:00Z">
            <w:r>
              <w:rPr>
                <w:noProof/>
                <w:webHidden/>
              </w:rPr>
              <w:t>2</w:t>
            </w:r>
            <w:r>
              <w:rPr>
                <w:noProof/>
                <w:webHidden/>
              </w:rPr>
              <w:fldChar w:fldCharType="end"/>
            </w:r>
            <w:r w:rsidRPr="000E1221">
              <w:rPr>
                <w:rStyle w:val="Hyperlink"/>
                <w:noProof/>
              </w:rPr>
              <w:fldChar w:fldCharType="end"/>
            </w:r>
          </w:ins>
        </w:p>
        <w:p w14:paraId="2BA9E59D" w14:textId="50457C83" w:rsidR="00CC7788" w:rsidRDefault="00CC7788">
          <w:pPr>
            <w:pStyle w:val="TOC1"/>
            <w:rPr>
              <w:ins w:id="243" w:author="Kunal Kumar Singh [2]" w:date="2025-07-23T17:10:00Z" w16du:dateUtc="2025-07-23T11:40:00Z"/>
              <w:rFonts w:eastAsiaTheme="minorEastAsia"/>
              <w:noProof/>
              <w:kern w:val="2"/>
              <w:szCs w:val="24"/>
              <w:lang w:eastAsia="en-IN"/>
              <w14:ligatures w14:val="standardContextual"/>
            </w:rPr>
          </w:pPr>
          <w:ins w:id="244"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"_Toc204183037"</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Functions Overview</w:t>
            </w:r>
            <w:r>
              <w:rPr>
                <w:noProof/>
                <w:webHidden/>
              </w:rPr>
              <w:tab/>
            </w:r>
            <w:r>
              <w:rPr>
                <w:noProof/>
                <w:webHidden/>
              </w:rPr>
              <w:fldChar w:fldCharType="begin"/>
            </w:r>
            <w:r>
              <w:rPr>
                <w:noProof/>
                <w:webHidden/>
              </w:rPr>
              <w:instrText xml:space="preserve"> PAGEREF _Toc204183037 \h </w:instrText>
            </w:r>
            <w:r>
              <w:rPr>
                <w:noProof/>
                <w:webHidden/>
              </w:rPr>
            </w:r>
          </w:ins>
          <w:r>
            <w:rPr>
              <w:noProof/>
              <w:webHidden/>
            </w:rPr>
            <w:fldChar w:fldCharType="separate"/>
          </w:r>
          <w:ins w:id="245" w:author="Kunal Kumar Singh [2]" w:date="2025-07-23T17:10:00Z" w16du:dateUtc="2025-07-23T11:40:00Z">
            <w:r>
              <w:rPr>
                <w:noProof/>
                <w:webHidden/>
              </w:rPr>
              <w:t>2</w:t>
            </w:r>
            <w:r>
              <w:rPr>
                <w:noProof/>
                <w:webHidden/>
              </w:rPr>
              <w:fldChar w:fldCharType="end"/>
            </w:r>
            <w:r w:rsidRPr="000E1221">
              <w:rPr>
                <w:rStyle w:val="Hyperlink"/>
                <w:noProof/>
              </w:rPr>
              <w:fldChar w:fldCharType="end"/>
            </w:r>
          </w:ins>
        </w:p>
        <w:p w14:paraId="2FDA94DF" w14:textId="4D0A9962" w:rsidR="00CC7788" w:rsidRDefault="00CC7788">
          <w:pPr>
            <w:pStyle w:val="TOC1"/>
            <w:rPr>
              <w:ins w:id="246" w:author="Kunal Kumar Singh [2]" w:date="2025-07-23T17:10:00Z" w16du:dateUtc="2025-07-23T11:40:00Z"/>
              <w:rFonts w:eastAsiaTheme="minorEastAsia"/>
              <w:noProof/>
              <w:kern w:val="2"/>
              <w:szCs w:val="24"/>
              <w:lang w:eastAsia="en-IN"/>
              <w14:ligatures w14:val="standardContextual"/>
            </w:rPr>
          </w:pPr>
          <w:ins w:id="247"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"_Toc204183038"</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Execution Instructions</w:t>
            </w:r>
            <w:r>
              <w:rPr>
                <w:noProof/>
                <w:webHidden/>
              </w:rPr>
              <w:tab/>
            </w:r>
            <w:r>
              <w:rPr>
                <w:noProof/>
                <w:webHidden/>
              </w:rPr>
              <w:fldChar w:fldCharType="begin"/>
            </w:r>
            <w:r>
              <w:rPr>
                <w:noProof/>
                <w:webHidden/>
              </w:rPr>
              <w:instrText xml:space="preserve"> PAGEREF _Toc204183038 \h </w:instrText>
            </w:r>
            <w:r>
              <w:rPr>
                <w:noProof/>
                <w:webHidden/>
              </w:rPr>
            </w:r>
          </w:ins>
          <w:r>
            <w:rPr>
              <w:noProof/>
              <w:webHidden/>
            </w:rPr>
            <w:fldChar w:fldCharType="separate"/>
          </w:r>
          <w:ins w:id="248" w:author="Kunal Kumar Singh [2]" w:date="2025-07-23T17:10:00Z" w16du:dateUtc="2025-07-23T11:40:00Z">
            <w:r>
              <w:rPr>
                <w:noProof/>
                <w:webHidden/>
              </w:rPr>
              <w:t>13</w:t>
            </w:r>
            <w:r>
              <w:rPr>
                <w:noProof/>
                <w:webHidden/>
              </w:rPr>
              <w:fldChar w:fldCharType="end"/>
            </w:r>
            <w:r w:rsidRPr="000E1221">
              <w:rPr>
                <w:rStyle w:val="Hyperlink"/>
                <w:noProof/>
              </w:rPr>
              <w:fldChar w:fldCharType="end"/>
            </w:r>
          </w:ins>
        </w:p>
        <w:p w14:paraId="6F8E0ADF" w14:textId="47BB4943" w:rsidR="00CC7788" w:rsidRDefault="00CC7788">
          <w:pPr>
            <w:pStyle w:val="TOC1"/>
            <w:rPr>
              <w:ins w:id="249" w:author="Kunal Kumar Singh [2]" w:date="2025-07-23T17:10:00Z" w16du:dateUtc="2025-07-23T11:40:00Z"/>
              <w:rFonts w:eastAsiaTheme="minorEastAsia"/>
              <w:noProof/>
              <w:kern w:val="2"/>
              <w:szCs w:val="24"/>
              <w:lang w:eastAsia="en-IN"/>
              <w14:ligatures w14:val="standardContextual"/>
            </w:rPr>
          </w:pPr>
          <w:ins w:id="250"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"_Toc204183039"</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Logging Behavior</w:t>
            </w:r>
            <w:r>
              <w:rPr>
                <w:noProof/>
                <w:webHidden/>
              </w:rPr>
              <w:tab/>
            </w:r>
            <w:r>
              <w:rPr>
                <w:noProof/>
                <w:webHidden/>
              </w:rPr>
              <w:fldChar w:fldCharType="begin"/>
            </w:r>
            <w:r>
              <w:rPr>
                <w:noProof/>
                <w:webHidden/>
              </w:rPr>
              <w:instrText xml:space="preserve"> PAGEREF _Toc204183039 \h </w:instrText>
            </w:r>
            <w:r>
              <w:rPr>
                <w:noProof/>
                <w:webHidden/>
              </w:rPr>
            </w:r>
          </w:ins>
          <w:r>
            <w:rPr>
              <w:noProof/>
              <w:webHidden/>
            </w:rPr>
            <w:fldChar w:fldCharType="separate"/>
          </w:r>
          <w:ins w:id="251" w:author="Kunal Kumar Singh [2]" w:date="2025-07-23T17:10:00Z" w16du:dateUtc="2025-07-23T11:40:00Z">
            <w:r>
              <w:rPr>
                <w:noProof/>
                <w:webHidden/>
              </w:rPr>
              <w:t>14</w:t>
            </w:r>
            <w:r>
              <w:rPr>
                <w:noProof/>
                <w:webHidden/>
              </w:rPr>
              <w:fldChar w:fldCharType="end"/>
            </w:r>
            <w:r w:rsidRPr="000E1221">
              <w:rPr>
                <w:rStyle w:val="Hyperlink"/>
                <w:noProof/>
              </w:rPr>
              <w:fldChar w:fldCharType="end"/>
            </w:r>
          </w:ins>
        </w:p>
        <w:p w14:paraId="37440160" w14:textId="1DCD764E" w:rsidR="00CC7788" w:rsidRDefault="00CC7788">
          <w:pPr>
            <w:pStyle w:val="TOC1"/>
            <w:rPr>
              <w:ins w:id="252" w:author="Kunal Kumar Singh [2]" w:date="2025-07-23T17:10:00Z" w16du:dateUtc="2025-07-23T11:40:00Z"/>
              <w:rFonts w:eastAsiaTheme="minorEastAsia"/>
              <w:noProof/>
              <w:kern w:val="2"/>
              <w:szCs w:val="24"/>
              <w:lang w:eastAsia="en-IN"/>
              <w14:ligatures w14:val="standardContextual"/>
            </w:rPr>
          </w:pPr>
          <w:ins w:id="253"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"_Toc204183040"</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Maintenance Notes</w:t>
            </w:r>
            <w:r>
              <w:rPr>
                <w:noProof/>
                <w:webHidden/>
              </w:rPr>
              <w:tab/>
            </w:r>
            <w:r>
              <w:rPr>
                <w:noProof/>
                <w:webHidden/>
              </w:rPr>
              <w:fldChar w:fldCharType="begin"/>
            </w:r>
            <w:r>
              <w:rPr>
                <w:noProof/>
                <w:webHidden/>
              </w:rPr>
              <w:instrText xml:space="preserve"> PAGEREF _Toc204183040 \h </w:instrText>
            </w:r>
            <w:r>
              <w:rPr>
                <w:noProof/>
                <w:webHidden/>
              </w:rPr>
            </w:r>
          </w:ins>
          <w:r>
            <w:rPr>
              <w:noProof/>
              <w:webHidden/>
            </w:rPr>
            <w:fldChar w:fldCharType="separate"/>
          </w:r>
          <w:ins w:id="254" w:author="Kunal Kumar Singh [2]" w:date="2025-07-23T17:10:00Z" w16du:dateUtc="2025-07-23T11:40:00Z">
            <w:r>
              <w:rPr>
                <w:noProof/>
                <w:webHidden/>
              </w:rPr>
              <w:t>14</w:t>
            </w:r>
            <w:r>
              <w:rPr>
                <w:noProof/>
                <w:webHidden/>
              </w:rPr>
              <w:fldChar w:fldCharType="end"/>
            </w:r>
            <w:r w:rsidRPr="000E1221">
              <w:rPr>
                <w:rStyle w:val="Hyperlink"/>
                <w:noProof/>
              </w:rPr>
              <w:fldChar w:fldCharType="end"/>
            </w:r>
          </w:ins>
        </w:p>
        <w:p w14:paraId="46F59D29" w14:textId="37A5FB3A" w:rsidR="00CC7788" w:rsidRDefault="00CC7788">
          <w:pPr>
            <w:pStyle w:val="TOC1"/>
            <w:rPr>
              <w:ins w:id="255" w:author="Kunal Kumar Singh [2]" w:date="2025-07-23T17:10:00Z" w16du:dateUtc="2025-07-23T11:40:00Z"/>
              <w:rFonts w:eastAsiaTheme="minorEastAsia"/>
              <w:noProof/>
              <w:kern w:val="2"/>
              <w:szCs w:val="24"/>
              <w:lang w:eastAsia="en-IN"/>
              <w14:ligatures w14:val="standardContextual"/>
            </w:rPr>
          </w:pPr>
          <w:ins w:id="256" w:author="Kunal Kumar Singh [2]" w:date="2025-07-23T17:10:00Z" w16du:dateUtc="2025-07-23T11:40:00Z">
            <w:r w:rsidRPr="000E1221">
              <w:rPr>
                <w:rStyle w:val="Hyperlink"/>
                <w:noProof/>
              </w:rPr>
              <w:fldChar w:fldCharType="begin"/>
            </w:r>
            <w:r w:rsidRPr="000E1221">
              <w:rPr>
                <w:rStyle w:val="Hyperlink"/>
                <w:noProof/>
              </w:rPr>
              <w:instrText xml:space="preserve"> </w:instrText>
            </w:r>
            <w:r>
              <w:rPr>
                <w:noProof/>
              </w:rPr>
              <w:instrText>HYPERLINK \l "_Toc204183041"</w:instrText>
            </w:r>
            <w:r w:rsidRPr="000E1221">
              <w:rPr>
                <w:rStyle w:val="Hyperlink"/>
                <w:noProof/>
              </w:rPr>
              <w:instrText xml:space="preserve"> </w:instrText>
            </w:r>
            <w:r w:rsidRPr="000E1221">
              <w:rPr>
                <w:rStyle w:val="Hyperlink"/>
                <w:noProof/>
              </w:rPr>
            </w:r>
            <w:r w:rsidRPr="000E1221">
              <w:rPr>
                <w:rStyle w:val="Hyperlink"/>
                <w:noProof/>
              </w:rPr>
              <w:fldChar w:fldCharType="separate"/>
            </w:r>
            <w:r w:rsidRPr="000E1221">
              <w:rPr>
                <w:rStyle w:val="Hyperlink"/>
                <w:noProof/>
              </w:rPr>
              <w:t>Error Handling</w:t>
            </w:r>
            <w:r>
              <w:rPr>
                <w:noProof/>
                <w:webHidden/>
              </w:rPr>
              <w:tab/>
            </w:r>
            <w:r>
              <w:rPr>
                <w:noProof/>
                <w:webHidden/>
              </w:rPr>
              <w:fldChar w:fldCharType="begin"/>
            </w:r>
            <w:r>
              <w:rPr>
                <w:noProof/>
                <w:webHidden/>
              </w:rPr>
              <w:instrText xml:space="preserve"> PAGEREF _Toc204183041 \h </w:instrText>
            </w:r>
            <w:r>
              <w:rPr>
                <w:noProof/>
                <w:webHidden/>
              </w:rPr>
            </w:r>
          </w:ins>
          <w:r>
            <w:rPr>
              <w:noProof/>
              <w:webHidden/>
            </w:rPr>
            <w:fldChar w:fldCharType="separate"/>
          </w:r>
          <w:ins w:id="257" w:author="Kunal Kumar Singh [2]" w:date="2025-07-23T17:10:00Z" w16du:dateUtc="2025-07-23T11:40:00Z">
            <w:r>
              <w:rPr>
                <w:noProof/>
                <w:webHidden/>
              </w:rPr>
              <w:t>15</w:t>
            </w:r>
            <w:r>
              <w:rPr>
                <w:noProof/>
                <w:webHidden/>
              </w:rPr>
              <w:fldChar w:fldCharType="end"/>
            </w:r>
            <w:r w:rsidRPr="000E1221">
              <w:rPr>
                <w:rStyle w:val="Hyperlink"/>
                <w:noProof/>
              </w:rPr>
              <w:fldChar w:fldCharType="end"/>
            </w:r>
          </w:ins>
        </w:p>
        <w:p w14:paraId="30389600" w14:textId="579B0D34" w:rsidR="0007014D" w:rsidRPr="0007014D" w:rsidDel="0007014D" w:rsidRDefault="0007014D" w:rsidP="00611D71">
          <w:pPr>
            <w:pStyle w:val="TOC1"/>
            <w:ind w:left="426"/>
            <w:rPr>
              <w:del w:id="258" w:author="Kunal Kumar Singh [2]" w:date="2025-07-22T13:02:00Z" w16du:dateUtc="2025-07-22T07:32:00Z"/>
              <w:noProof/>
            </w:rPr>
            <w:pPrChange w:id="259" w:author="Kunal Kumar Singh [2]" w:date="2025-07-23T13:52:00Z" w16du:dateUtc="2025-07-23T08:22:00Z">
              <w:pPr>
                <w:pStyle w:val="TOC1"/>
              </w:pPr>
            </w:pPrChange>
          </w:pPr>
          <w:del w:id="260" w:author="Kunal Kumar Singh [2]" w:date="2025-07-22T13:02:00Z" w16du:dateUtc="2025-07-22T07:32:00Z">
            <w:r w:rsidRPr="0007014D" w:rsidDel="0007014D">
              <w:rPr>
                <w:rStyle w:val="Hyperlink"/>
                <w:bCs/>
                <w:noProof/>
              </w:rPr>
              <w:delText>Power BI Dataset Refresh Script</w:delText>
            </w:r>
            <w:r w:rsidDel="0007014D">
              <w:rPr>
                <w:noProof/>
                <w:webHidden/>
              </w:rPr>
              <w:tab/>
              <w:delText>1</w:delText>
            </w:r>
          </w:del>
        </w:p>
        <w:p w14:paraId="41C648FF" w14:textId="5E90F545" w:rsidR="0007014D" w:rsidRDefault="0007014D" w:rsidP="00611D71">
          <w:pPr>
            <w:ind w:left="426"/>
            <w:rPr>
              <w:ins w:id="261" w:author="Kunal Kumar Singh [2]" w:date="2025-07-22T13:00:00Z" w16du:dateUtc="2025-07-22T07:30:00Z"/>
            </w:rPr>
            <w:pPrChange w:id="262" w:author="Kunal Kumar Singh [2]" w:date="2025-07-23T13:52:00Z" w16du:dateUtc="2025-07-23T08:22:00Z">
              <w:pPr/>
            </w:pPrChange>
          </w:pPr>
          <w:ins w:id="263" w:author="Kunal Kumar Singh [2]" w:date="2025-07-22T13:00:00Z" w16du:dateUtc="2025-07-22T07:30:00Z">
            <w:r>
              <w:rPr>
                <w:b/>
                <w:bCs/>
                <w:noProof/>
              </w:rPr>
              <w:fldChar w:fldCharType="end"/>
            </w:r>
          </w:ins>
        </w:p>
        <w:customXmlInsRangeStart w:id="264" w:author="Kunal Kumar Singh [2]" w:date="2025-07-22T13:00:00Z"/>
      </w:sdtContent>
    </w:sdt>
    <w:customXmlInsRangeEnd w:id="264"/>
    <w:p w14:paraId="7B0E8FA2" w14:textId="77777777" w:rsidR="0007014D" w:rsidRDefault="0007014D">
      <w:pPr>
        <w:pStyle w:val="Title"/>
        <w:jc w:val="center"/>
        <w:rPr>
          <w:ins w:id="265" w:author="Kunal Kumar Singh [2]" w:date="2025-07-22T13:01:00Z" w16du:dateUtc="2025-07-22T07:31:00Z"/>
        </w:rPr>
        <w:pPrChange w:id="266" w:author="Kunal Kumar Singh [2]" w:date="2025-07-22T13:24:00Z" w16du:dateUtc="2025-07-22T07:54:00Z">
          <w:pPr>
            <w:pStyle w:val="Heading1"/>
          </w:pPr>
        </w:pPrChange>
      </w:pPr>
      <w:ins w:id="267" w:author="Kunal Kumar Singh [2]" w:date="2025-07-22T13:01:00Z" w16du:dateUtc="2025-07-22T07:31:00Z">
        <w:r w:rsidRPr="008B58FE">
          <w:t>Power BI Dataset Refresh Script</w:t>
        </w:r>
      </w:ins>
    </w:p>
    <w:p w14:paraId="5051FE47" w14:textId="183753C8" w:rsidR="008B58FE" w:rsidRDefault="0007014D">
      <w:pPr>
        <w:pStyle w:val="Heading1"/>
        <w:rPr>
          <w:ins w:id="268" w:author="Kunal Kumar Singh [2]" w:date="2025-07-22T13:03:00Z" w16du:dateUtc="2025-07-22T07:33:00Z"/>
        </w:rPr>
        <w:pPrChange w:id="269" w:author="Kunal Kumar Singh [2]" w:date="2025-07-22T13:28:00Z" w16du:dateUtc="2025-07-22T07:58:00Z">
          <w:pPr>
            <w:pStyle w:val="Heading2"/>
          </w:pPr>
        </w:pPrChange>
      </w:pPr>
      <w:bookmarkStart w:id="270" w:name="_Toc204183032"/>
      <w:ins w:id="271" w:author="Kunal Kumar Singh [2]" w:date="2025-07-22T13:02:00Z" w16du:dateUtc="2025-07-22T07:32:00Z">
        <w:r w:rsidRPr="001B2187">
          <w:t>Introduction</w:t>
        </w:r>
      </w:ins>
      <w:bookmarkEnd w:id="270"/>
    </w:p>
    <w:p w14:paraId="16E79D85" w14:textId="4F4A4C77" w:rsidR="0007014D" w:rsidRDefault="0007014D" w:rsidP="0007014D">
      <w:pPr>
        <w:rPr>
          <w:ins w:id="272" w:author="Kunal Kumar Singh [2]" w:date="2025-07-22T13:05:00Z" w16du:dateUtc="2025-07-22T07:35:00Z"/>
        </w:rPr>
      </w:pPr>
      <w:ins w:id="273" w:author="Kunal Kumar Singh [2]" w:date="2025-07-22T13:04:00Z" w16du:dateUtc="2025-07-22T07:34:00Z">
        <w:r w:rsidRPr="0007014D">
          <w:t xml:space="preserve">This document outlines the functionality and architecture of the Power BI Dataset Refresh Script. </w:t>
        </w:r>
        <w:r>
          <w:t xml:space="preserve">This </w:t>
        </w:r>
        <w:r w:rsidRPr="0007014D">
          <w:t xml:space="preserve">script streamlines and secures the refresh of multiple Power BI </w:t>
        </w:r>
        <w:r>
          <w:t>dashboards</w:t>
        </w:r>
        <w:r w:rsidRPr="0007014D">
          <w:t xml:space="preserve"> through scheduled execution and automated error handling. It is particularly suited for environments requiring daily </w:t>
        </w:r>
        <w:r>
          <w:t>dashboard</w:t>
        </w:r>
        <w:r w:rsidRPr="0007014D">
          <w:t xml:space="preserve"> updates, consistent monitoring, and robust logging without manual intervention.</w:t>
        </w:r>
      </w:ins>
    </w:p>
    <w:p w14:paraId="381753A9" w14:textId="3D8FC139" w:rsidR="0007014D" w:rsidRDefault="0007014D">
      <w:pPr>
        <w:pStyle w:val="Heading1"/>
        <w:rPr>
          <w:ins w:id="274" w:author="Kunal Kumar Singh [2]" w:date="2025-07-22T13:06:00Z" w16du:dateUtc="2025-07-22T07:36:00Z"/>
        </w:rPr>
        <w:pPrChange w:id="275" w:author="Kunal Kumar Singh [2]" w:date="2025-07-22T13:28:00Z" w16du:dateUtc="2025-07-22T07:58:00Z">
          <w:pPr>
            <w:pStyle w:val="Heading2"/>
          </w:pPr>
        </w:pPrChange>
      </w:pPr>
      <w:bookmarkStart w:id="276" w:name="_Toc204183033"/>
      <w:ins w:id="277" w:author="Kunal Kumar Singh [2]" w:date="2025-07-22T13:06:00Z" w16du:dateUtc="2025-07-22T07:36:00Z">
        <w:r>
          <w:t>Objective</w:t>
        </w:r>
        <w:bookmarkEnd w:id="276"/>
      </w:ins>
    </w:p>
    <w:p w14:paraId="234EEF6F" w14:textId="77777777" w:rsidR="0007014D" w:rsidRDefault="0007014D" w:rsidP="0007014D">
      <w:pPr>
        <w:rPr>
          <w:ins w:id="278" w:author="Kunal Kumar Singh [2]" w:date="2025-07-22T13:09:00Z" w16du:dateUtc="2025-07-22T07:39:00Z"/>
        </w:rPr>
      </w:pPr>
      <w:ins w:id="279" w:author="Kunal Kumar Singh [2]" w:date="2025-07-22T13:06:00Z">
        <w:r w:rsidRPr="0007014D">
          <w:t>The primary objective of the Power BI Refresh Automation Script is to ensure timely and reliable refreshes of datasets associated with various Power BI users. The script optimizes gateway usage, prevents duplicate operations, and minimizes manual oversight by introducing batching, controlled concurrency, and a retry mechanism. This automation ensures business reports remain updated without the need for direct human involvement.</w:t>
        </w:r>
      </w:ins>
    </w:p>
    <w:p w14:paraId="7B748D15" w14:textId="3ACD7E7C" w:rsidR="0007014D" w:rsidRDefault="0007014D">
      <w:pPr>
        <w:pStyle w:val="Heading1"/>
        <w:rPr>
          <w:ins w:id="280" w:author="Kunal Kumar Singh [2]" w:date="2025-07-22T13:10:00Z" w16du:dateUtc="2025-07-22T07:40:00Z"/>
        </w:rPr>
        <w:pPrChange w:id="281" w:author="Kunal Kumar Singh [2]" w:date="2025-07-22T13:28:00Z" w16du:dateUtc="2025-07-22T07:58:00Z">
          <w:pPr>
            <w:pStyle w:val="Heading2"/>
          </w:pPr>
        </w:pPrChange>
      </w:pPr>
      <w:bookmarkStart w:id="282" w:name="_Toc204183034"/>
      <w:ins w:id="283" w:author="Kunal Kumar Singh [2]" w:date="2025-07-22T13:09:00Z" w16du:dateUtc="2025-07-22T07:39:00Z">
        <w:r>
          <w:t>Key Logic Compon</w:t>
        </w:r>
      </w:ins>
      <w:ins w:id="284" w:author="Kunal Kumar Singh [2]" w:date="2025-07-22T13:10:00Z" w16du:dateUtc="2025-07-22T07:40:00Z">
        <w:r>
          <w:t>ents</w:t>
        </w:r>
        <w:bookmarkEnd w:id="282"/>
      </w:ins>
    </w:p>
    <w:p w14:paraId="67757F26" w14:textId="3695B0CE" w:rsidR="0007014D" w:rsidRDefault="001B2187" w:rsidP="0007014D">
      <w:pPr>
        <w:rPr>
          <w:ins w:id="285" w:author="Kunal Kumar Singh [2]" w:date="2025-07-22T13:15:00Z" w16du:dateUtc="2025-07-22T07:45:00Z"/>
        </w:rPr>
      </w:pPr>
      <w:ins w:id="286" w:author="Kunal Kumar Singh [2]" w:date="2025-07-22T13:11:00Z" w16du:dateUtc="2025-07-22T07:41:00Z">
        <w:r>
          <w:t>The script follows the following logic:</w:t>
        </w:r>
      </w:ins>
    </w:p>
    <w:p w14:paraId="63304E04" w14:textId="1E4DB489" w:rsidR="001B2187" w:rsidRPr="001B2187" w:rsidRDefault="001B2187" w:rsidP="001B2187">
      <w:pPr>
        <w:numPr>
          <w:ilvl w:val="0"/>
          <w:numId w:val="265"/>
        </w:numPr>
        <w:rPr>
          <w:ins w:id="287" w:author="Kunal Kumar Singh [2]" w:date="2025-07-22T13:15:00Z"/>
        </w:rPr>
      </w:pPr>
      <w:ins w:id="288" w:author="Kunal Kumar Singh [2]" w:date="2025-07-22T13:15:00Z">
        <w:r w:rsidRPr="001B2187">
          <w:rPr>
            <w:b/>
            <w:bCs/>
          </w:rPr>
          <w:t>Batch Refreshing:</w:t>
        </w:r>
        <w:r w:rsidRPr="001B2187">
          <w:t xml:space="preserve"> Refreshes datasets in batches of 12 (configurable)</w:t>
        </w:r>
      </w:ins>
      <w:ins w:id="289" w:author="Kunal Kumar Singh [2]" w:date="2025-07-22T13:16:00Z" w16du:dateUtc="2025-07-22T07:46:00Z">
        <w:r>
          <w:t>.</w:t>
        </w:r>
      </w:ins>
    </w:p>
    <w:p w14:paraId="4F2DCDCA" w14:textId="37EE0C8E" w:rsidR="001B2187" w:rsidRPr="001B2187" w:rsidRDefault="001B2187" w:rsidP="001B2187">
      <w:pPr>
        <w:numPr>
          <w:ilvl w:val="0"/>
          <w:numId w:val="265"/>
        </w:numPr>
        <w:rPr>
          <w:ins w:id="290" w:author="Kunal Kumar Singh [2]" w:date="2025-07-22T13:15:00Z"/>
        </w:rPr>
      </w:pPr>
      <w:ins w:id="291" w:author="Kunal Kumar Singh [2]" w:date="2025-07-22T13:15:00Z">
        <w:r w:rsidRPr="001B2187">
          <w:rPr>
            <w:b/>
            <w:bCs/>
          </w:rPr>
          <w:t>Concurrency Control:</w:t>
        </w:r>
        <w:r w:rsidRPr="001B2187">
          <w:t xml:space="preserve"> Limits concurrent refreshes to 4 per batch</w:t>
        </w:r>
      </w:ins>
      <w:ins w:id="292" w:author="Kunal Kumar Singh [2]" w:date="2025-07-22T13:18:00Z" w16du:dateUtc="2025-07-22T07:48:00Z">
        <w:r>
          <w:t>.</w:t>
        </w:r>
      </w:ins>
    </w:p>
    <w:p w14:paraId="2B3C8C29" w14:textId="4B5F537D" w:rsidR="001B2187" w:rsidRPr="001B2187" w:rsidRDefault="001B2187" w:rsidP="001B2187">
      <w:pPr>
        <w:numPr>
          <w:ilvl w:val="0"/>
          <w:numId w:val="265"/>
        </w:numPr>
        <w:rPr>
          <w:ins w:id="293" w:author="Kunal Kumar Singh [2]" w:date="2025-07-22T13:15:00Z"/>
        </w:rPr>
      </w:pPr>
      <w:ins w:id="294" w:author="Kunal Kumar Singh [2]" w:date="2025-07-22T13:15:00Z">
        <w:r w:rsidRPr="001B2187">
          <w:rPr>
            <w:b/>
            <w:bCs/>
          </w:rPr>
          <w:t>Retry Logic:</w:t>
        </w:r>
        <w:r w:rsidRPr="001B2187">
          <w:t xml:space="preserve"> Retries failed refreshes up to </w:t>
        </w:r>
      </w:ins>
      <w:ins w:id="295" w:author="Kunal Kumar Singh [2]" w:date="2025-07-22T14:03:00Z" w16du:dateUtc="2025-07-22T08:33:00Z">
        <w:r w:rsidR="00357CA1">
          <w:t>3</w:t>
        </w:r>
      </w:ins>
      <w:ins w:id="296" w:author="Kunal Kumar Singh [2]" w:date="2025-07-22T13:15:00Z">
        <w:r w:rsidRPr="001B2187">
          <w:t xml:space="preserve"> additional times (configurable)</w:t>
        </w:r>
      </w:ins>
      <w:ins w:id="297" w:author="Kunal Kumar Singh [2]" w:date="2025-07-22T13:18:00Z" w16du:dateUtc="2025-07-22T07:48:00Z">
        <w:r>
          <w:t xml:space="preserve">. </w:t>
        </w:r>
      </w:ins>
    </w:p>
    <w:p w14:paraId="4CD9C933" w14:textId="43221893" w:rsidR="001B2187" w:rsidRPr="001B2187" w:rsidRDefault="001B2187" w:rsidP="001B2187">
      <w:pPr>
        <w:numPr>
          <w:ilvl w:val="0"/>
          <w:numId w:val="265"/>
        </w:numPr>
        <w:rPr>
          <w:ins w:id="298" w:author="Kunal Kumar Singh [2]" w:date="2025-07-22T13:15:00Z"/>
        </w:rPr>
      </w:pPr>
      <w:ins w:id="299" w:author="Kunal Kumar Singh [2]" w:date="2025-07-22T13:15:00Z">
        <w:r w:rsidRPr="001B2187">
          <w:rPr>
            <w:b/>
            <w:bCs/>
          </w:rPr>
          <w:lastRenderedPageBreak/>
          <w:t>Duplicate Prevention:</w:t>
        </w:r>
        <w:r w:rsidRPr="001B2187">
          <w:t xml:space="preserve"> Eliminates duplicate refresh attempts by identifying dataset and user combinations</w:t>
        </w:r>
      </w:ins>
      <w:ins w:id="300" w:author="Kunal Kumar Singh [2]" w:date="2025-07-22T13:26:00Z" w16du:dateUtc="2025-07-22T07:56:00Z">
        <w:r w:rsidR="003B2C79">
          <w:t>.</w:t>
        </w:r>
      </w:ins>
    </w:p>
    <w:p w14:paraId="5A088E3B" w14:textId="77777777" w:rsidR="001B2187" w:rsidRPr="001B2187" w:rsidRDefault="001B2187" w:rsidP="001B2187">
      <w:pPr>
        <w:numPr>
          <w:ilvl w:val="0"/>
          <w:numId w:val="265"/>
        </w:numPr>
        <w:rPr>
          <w:ins w:id="301" w:author="Kunal Kumar Singh [2]" w:date="2025-07-22T13:15:00Z"/>
        </w:rPr>
      </w:pPr>
      <w:ins w:id="302" w:author="Kunal Kumar Singh [2]" w:date="2025-07-22T13:15:00Z">
        <w:r w:rsidRPr="001B2187">
          <w:rPr>
            <w:b/>
            <w:bCs/>
          </w:rPr>
          <w:t>Blocked Dataset Filtering:</w:t>
        </w:r>
        <w:r w:rsidRPr="001B2187">
          <w:t xml:space="preserve"> Excludes datasets listed in </w:t>
        </w:r>
        <w:r w:rsidRPr="003B2C79">
          <w:rPr>
            <w:b/>
            <w:bCs/>
            <w:rPrChange w:id="303" w:author="Kunal Kumar Singh [2]" w:date="2025-07-22T13:26:00Z" w16du:dateUtc="2025-07-22T07:56:00Z">
              <w:rPr/>
            </w:rPrChange>
          </w:rPr>
          <w:t>blocked_datasets.csv</w:t>
        </w:r>
      </w:ins>
    </w:p>
    <w:p w14:paraId="15454C12" w14:textId="02997F28" w:rsidR="001B2187" w:rsidRPr="001B2187" w:rsidRDefault="001B2187" w:rsidP="001B2187">
      <w:pPr>
        <w:numPr>
          <w:ilvl w:val="0"/>
          <w:numId w:val="265"/>
        </w:numPr>
        <w:rPr>
          <w:ins w:id="304" w:author="Kunal Kumar Singh [2]" w:date="2025-07-22T13:15:00Z"/>
        </w:rPr>
      </w:pPr>
      <w:ins w:id="305" w:author="Kunal Kumar Singh [2]" w:date="2025-07-22T13:15:00Z">
        <w:r w:rsidRPr="001B2187">
          <w:rPr>
            <w:b/>
            <w:bCs/>
          </w:rPr>
          <w:t>Detailed Logging:</w:t>
        </w:r>
        <w:r w:rsidRPr="001B2187">
          <w:t xml:space="preserve"> Logs</w:t>
        </w:r>
      </w:ins>
      <w:ins w:id="306" w:author="Kunal Kumar Singh [2]" w:date="2025-07-22T14:02:00Z" w16du:dateUtc="2025-07-22T08:32:00Z">
        <w:r w:rsidR="00357CA1">
          <w:t xml:space="preserve"> user name, dataset id,</w:t>
        </w:r>
      </w:ins>
      <w:ins w:id="307" w:author="Kunal Kumar Singh [2]" w:date="2025-07-22T13:15:00Z">
        <w:r w:rsidRPr="001B2187">
          <w:t xml:space="preserve"> refresh status, start/end times, and error messages into an Excel file</w:t>
        </w:r>
      </w:ins>
      <w:ins w:id="308" w:author="Kunal Kumar Singh [2]" w:date="2025-07-22T13:15:00Z" w16du:dateUtc="2025-07-22T07:45:00Z">
        <w:r>
          <w:t>.</w:t>
        </w:r>
      </w:ins>
    </w:p>
    <w:p w14:paraId="753BD104" w14:textId="14F7BF39" w:rsidR="001B2187" w:rsidRDefault="003B2C79" w:rsidP="003B2C79">
      <w:pPr>
        <w:pStyle w:val="Heading1"/>
        <w:rPr>
          <w:ins w:id="309" w:author="Kunal Kumar Singh [2]" w:date="2025-07-22T13:28:00Z" w16du:dateUtc="2025-07-22T07:58:00Z"/>
        </w:rPr>
      </w:pPr>
      <w:bookmarkStart w:id="310" w:name="_Toc204183035"/>
      <w:ins w:id="311" w:author="Kunal Kumar Singh [2]" w:date="2025-07-22T13:28:00Z" w16du:dateUtc="2025-07-22T07:58:00Z">
        <w:r>
          <w:t>Datasets Used</w:t>
        </w:r>
        <w:bookmarkEnd w:id="310"/>
      </w:ins>
    </w:p>
    <w:p w14:paraId="0780299A" w14:textId="2E663623" w:rsidR="003B2C79" w:rsidRDefault="003B2C79" w:rsidP="003B2C79">
      <w:pPr>
        <w:rPr>
          <w:ins w:id="312" w:author="Kunal Kumar Singh [2]" w:date="2025-07-22T13:29:00Z" w16du:dateUtc="2025-07-22T07:59:00Z"/>
        </w:rPr>
      </w:pPr>
      <w:ins w:id="313" w:author="Kunal Kumar Singh [2]" w:date="2025-07-22T13:28:00Z" w16du:dateUtc="2025-07-22T07:58:00Z">
        <w:r>
          <w:t>Following a</w:t>
        </w:r>
      </w:ins>
      <w:ins w:id="314" w:author="Kunal Kumar Singh [2]" w:date="2025-07-22T13:29:00Z" w16du:dateUtc="2025-07-22T07:59:00Z">
        <w:r>
          <w:t>re the datasets used:</w:t>
        </w:r>
      </w:ins>
    </w:p>
    <w:tbl>
      <w:tblPr>
        <w:tblStyle w:val="TableGrid"/>
        <w:tblW w:w="0" w:type="auto"/>
        <w:tblLook w:val="04A0" w:firstRow="1" w:lastRow="0" w:firstColumn="1" w:lastColumn="0" w:noHBand="0" w:noVBand="1"/>
        <w:tblPrChange w:id="315" w:author="Kunal Kumar Singh [2]" w:date="2025-07-22T13:36:00Z" w16du:dateUtc="2025-07-22T08:06:00Z">
          <w:tblPr>
            <w:tblStyle w:val="TableGrid"/>
            <w:tblW w:w="0" w:type="auto"/>
            <w:tblLook w:val="04A0" w:firstRow="1" w:lastRow="0" w:firstColumn="1" w:lastColumn="0" w:noHBand="0" w:noVBand="1"/>
          </w:tblPr>
        </w:tblPrChange>
      </w:tblPr>
      <w:tblGrid>
        <w:gridCol w:w="745"/>
        <w:gridCol w:w="2652"/>
        <w:gridCol w:w="5619"/>
        <w:tblGridChange w:id="316">
          <w:tblGrid>
            <w:gridCol w:w="745"/>
            <w:gridCol w:w="2260"/>
            <w:gridCol w:w="392"/>
            <w:gridCol w:w="2613"/>
            <w:gridCol w:w="3006"/>
          </w:tblGrid>
        </w:tblGridChange>
      </w:tblGrid>
      <w:tr w:rsidR="004E44B8" w14:paraId="4588CD54" w14:textId="77777777" w:rsidTr="004E44B8">
        <w:trPr>
          <w:trHeight w:val="603"/>
          <w:ins w:id="317" w:author="Kunal Kumar Singh [2]" w:date="2025-07-22T13:33:00Z"/>
        </w:trPr>
        <w:tc>
          <w:tcPr>
            <w:tcW w:w="745" w:type="dxa"/>
            <w:vAlign w:val="center"/>
            <w:tcPrChange w:id="318" w:author="Kunal Kumar Singh [2]" w:date="2025-07-22T13:36:00Z" w16du:dateUtc="2025-07-22T08:06:00Z">
              <w:tcPr>
                <w:tcW w:w="3005" w:type="dxa"/>
                <w:gridSpan w:val="2"/>
              </w:tcPr>
            </w:tcPrChange>
          </w:tcPr>
          <w:p w14:paraId="5247C58C" w14:textId="2AB7D300" w:rsidR="004E44B8" w:rsidRPr="004E44B8" w:rsidRDefault="004E44B8">
            <w:pPr>
              <w:jc w:val="left"/>
              <w:rPr>
                <w:ins w:id="319" w:author="Kunal Kumar Singh [2]" w:date="2025-07-22T13:33:00Z" w16du:dateUtc="2025-07-22T08:03:00Z"/>
                <w:b/>
                <w:bCs/>
                <w:rPrChange w:id="320" w:author="Kunal Kumar Singh [2]" w:date="2025-07-22T13:33:00Z" w16du:dateUtc="2025-07-22T08:03:00Z">
                  <w:rPr>
                    <w:ins w:id="321" w:author="Kunal Kumar Singh [2]" w:date="2025-07-22T13:33:00Z" w16du:dateUtc="2025-07-22T08:03:00Z"/>
                  </w:rPr>
                </w:rPrChange>
              </w:rPr>
              <w:pPrChange w:id="322" w:author="Kunal Kumar Singh [2]" w:date="2025-07-22T13:35:00Z" w16du:dateUtc="2025-07-22T08:05:00Z">
                <w:pPr/>
              </w:pPrChange>
            </w:pPr>
            <w:ins w:id="323" w:author="Kunal Kumar Singh [2]" w:date="2025-07-22T13:33:00Z" w16du:dateUtc="2025-07-22T08:03:00Z">
              <w:r w:rsidRPr="004E44B8">
                <w:rPr>
                  <w:b/>
                  <w:bCs/>
                  <w:rPrChange w:id="324" w:author="Kunal Kumar Singh [2]" w:date="2025-07-22T13:33:00Z" w16du:dateUtc="2025-07-22T08:03:00Z">
                    <w:rPr/>
                  </w:rPrChange>
                </w:rPr>
                <w:t>S.No.</w:t>
              </w:r>
            </w:ins>
          </w:p>
        </w:tc>
        <w:tc>
          <w:tcPr>
            <w:tcW w:w="2652" w:type="dxa"/>
            <w:vAlign w:val="center"/>
            <w:tcPrChange w:id="325" w:author="Kunal Kumar Singh [2]" w:date="2025-07-22T13:36:00Z" w16du:dateUtc="2025-07-22T08:06:00Z">
              <w:tcPr>
                <w:tcW w:w="3005" w:type="dxa"/>
                <w:gridSpan w:val="2"/>
              </w:tcPr>
            </w:tcPrChange>
          </w:tcPr>
          <w:p w14:paraId="267268BB" w14:textId="26CE9FEA" w:rsidR="004E44B8" w:rsidRPr="004E44B8" w:rsidRDefault="004E44B8">
            <w:pPr>
              <w:jc w:val="left"/>
              <w:rPr>
                <w:ins w:id="326" w:author="Kunal Kumar Singh [2]" w:date="2025-07-22T13:33:00Z" w16du:dateUtc="2025-07-22T08:03:00Z"/>
                <w:b/>
                <w:bCs/>
                <w:rPrChange w:id="327" w:author="Kunal Kumar Singh [2]" w:date="2025-07-22T13:33:00Z" w16du:dateUtc="2025-07-22T08:03:00Z">
                  <w:rPr>
                    <w:ins w:id="328" w:author="Kunal Kumar Singh [2]" w:date="2025-07-22T13:33:00Z" w16du:dateUtc="2025-07-22T08:03:00Z"/>
                  </w:rPr>
                </w:rPrChange>
              </w:rPr>
              <w:pPrChange w:id="329" w:author="Kunal Kumar Singh [2]" w:date="2025-07-22T13:35:00Z" w16du:dateUtc="2025-07-22T08:05:00Z">
                <w:pPr/>
              </w:pPrChange>
            </w:pPr>
            <w:ins w:id="330" w:author="Kunal Kumar Singh [2]" w:date="2025-07-22T13:33:00Z" w16du:dateUtc="2025-07-22T08:03:00Z">
              <w:r w:rsidRPr="004E44B8">
                <w:rPr>
                  <w:b/>
                  <w:bCs/>
                  <w:rPrChange w:id="331" w:author="Kunal Kumar Singh [2]" w:date="2025-07-22T13:33:00Z" w16du:dateUtc="2025-07-22T08:03:00Z">
                    <w:rPr/>
                  </w:rPrChange>
                </w:rPr>
                <w:t>Name</w:t>
              </w:r>
            </w:ins>
          </w:p>
        </w:tc>
        <w:tc>
          <w:tcPr>
            <w:tcW w:w="5619" w:type="dxa"/>
            <w:vAlign w:val="center"/>
            <w:tcPrChange w:id="332" w:author="Kunal Kumar Singh [2]" w:date="2025-07-22T13:36:00Z" w16du:dateUtc="2025-07-22T08:06:00Z">
              <w:tcPr>
                <w:tcW w:w="3006" w:type="dxa"/>
              </w:tcPr>
            </w:tcPrChange>
          </w:tcPr>
          <w:p w14:paraId="0E28927F" w14:textId="47366DB4" w:rsidR="004E44B8" w:rsidRPr="004E44B8" w:rsidRDefault="004E44B8">
            <w:pPr>
              <w:jc w:val="left"/>
              <w:rPr>
                <w:ins w:id="333" w:author="Kunal Kumar Singh [2]" w:date="2025-07-22T13:33:00Z" w16du:dateUtc="2025-07-22T08:03:00Z"/>
                <w:b/>
                <w:bCs/>
                <w:rPrChange w:id="334" w:author="Kunal Kumar Singh [2]" w:date="2025-07-22T13:34:00Z" w16du:dateUtc="2025-07-22T08:04:00Z">
                  <w:rPr>
                    <w:ins w:id="335" w:author="Kunal Kumar Singh [2]" w:date="2025-07-22T13:33:00Z" w16du:dateUtc="2025-07-22T08:03:00Z"/>
                  </w:rPr>
                </w:rPrChange>
              </w:rPr>
              <w:pPrChange w:id="336" w:author="Kunal Kumar Singh [2]" w:date="2025-07-22T13:35:00Z" w16du:dateUtc="2025-07-22T08:05:00Z">
                <w:pPr/>
              </w:pPrChange>
            </w:pPr>
            <w:ins w:id="337" w:author="Kunal Kumar Singh [2]" w:date="2025-07-22T13:34:00Z" w16du:dateUtc="2025-07-22T08:04:00Z">
              <w:r>
                <w:rPr>
                  <w:b/>
                  <w:bCs/>
                </w:rPr>
                <w:t>Description</w:t>
              </w:r>
            </w:ins>
          </w:p>
        </w:tc>
      </w:tr>
      <w:tr w:rsidR="004E44B8" w14:paraId="515675E1" w14:textId="77777777" w:rsidTr="004E44B8">
        <w:trPr>
          <w:trHeight w:val="568"/>
          <w:ins w:id="338" w:author="Kunal Kumar Singh [2]" w:date="2025-07-22T13:33:00Z"/>
        </w:trPr>
        <w:tc>
          <w:tcPr>
            <w:tcW w:w="745" w:type="dxa"/>
            <w:vAlign w:val="center"/>
            <w:tcPrChange w:id="339" w:author="Kunal Kumar Singh [2]" w:date="2025-07-22T13:36:00Z" w16du:dateUtc="2025-07-22T08:06:00Z">
              <w:tcPr>
                <w:tcW w:w="3005" w:type="dxa"/>
                <w:gridSpan w:val="2"/>
              </w:tcPr>
            </w:tcPrChange>
          </w:tcPr>
          <w:p w14:paraId="2C39FC63" w14:textId="00C397F6" w:rsidR="004E44B8" w:rsidRDefault="004E44B8" w:rsidP="004E44B8">
            <w:pPr>
              <w:rPr>
                <w:ins w:id="340" w:author="Kunal Kumar Singh [2]" w:date="2025-07-22T13:33:00Z" w16du:dateUtc="2025-07-22T08:03:00Z"/>
              </w:rPr>
            </w:pPr>
            <w:ins w:id="341" w:author="Kunal Kumar Singh [2]" w:date="2025-07-22T13:36:00Z" w16du:dateUtc="2025-07-22T08:06:00Z">
              <w:r>
                <w:t>1.</w:t>
              </w:r>
            </w:ins>
          </w:p>
        </w:tc>
        <w:tc>
          <w:tcPr>
            <w:tcW w:w="2652" w:type="dxa"/>
            <w:vAlign w:val="center"/>
            <w:tcPrChange w:id="342" w:author="Kunal Kumar Singh [2]" w:date="2025-07-22T13:36:00Z" w16du:dateUtc="2025-07-22T08:06:00Z">
              <w:tcPr>
                <w:tcW w:w="3005" w:type="dxa"/>
                <w:gridSpan w:val="2"/>
              </w:tcPr>
            </w:tcPrChange>
          </w:tcPr>
          <w:p w14:paraId="479438E2" w14:textId="57658D52" w:rsidR="004E44B8" w:rsidRDefault="004E44B8">
            <w:pPr>
              <w:jc w:val="left"/>
              <w:rPr>
                <w:ins w:id="343" w:author="Kunal Kumar Singh [2]" w:date="2025-07-22T13:33:00Z" w16du:dateUtc="2025-07-22T08:03:00Z"/>
              </w:rPr>
              <w:pPrChange w:id="344" w:author="Kunal Kumar Singh [2]" w:date="2025-07-22T13:35:00Z" w16du:dateUtc="2025-07-22T08:05:00Z">
                <w:pPr/>
              </w:pPrChange>
            </w:pPr>
            <w:ins w:id="345" w:author="Kunal Kumar Singh [2]" w:date="2025-07-22T13:35:00Z" w16du:dateUtc="2025-07-22T08:05:00Z">
              <w:r w:rsidRPr="004E44B8">
                <w:t>dashboards.csv</w:t>
              </w:r>
            </w:ins>
          </w:p>
        </w:tc>
        <w:tc>
          <w:tcPr>
            <w:tcW w:w="5619" w:type="dxa"/>
            <w:vAlign w:val="center"/>
            <w:tcPrChange w:id="346" w:author="Kunal Kumar Singh [2]" w:date="2025-07-22T13:36:00Z" w16du:dateUtc="2025-07-22T08:06:00Z">
              <w:tcPr>
                <w:tcW w:w="3006" w:type="dxa"/>
              </w:tcPr>
            </w:tcPrChange>
          </w:tcPr>
          <w:p w14:paraId="1C57048E" w14:textId="203CE3D5" w:rsidR="004E44B8" w:rsidRDefault="004E44B8">
            <w:pPr>
              <w:jc w:val="left"/>
              <w:rPr>
                <w:ins w:id="347" w:author="Kunal Kumar Singh [2]" w:date="2025-07-22T13:33:00Z" w16du:dateUtc="2025-07-22T08:03:00Z"/>
              </w:rPr>
              <w:pPrChange w:id="348" w:author="Kunal Kumar Singh [2]" w:date="2025-07-22T13:35:00Z" w16du:dateUtc="2025-07-22T08:05:00Z">
                <w:pPr/>
              </w:pPrChange>
            </w:pPr>
            <w:ins w:id="349" w:author="Kunal Kumar Singh [2]" w:date="2025-07-22T13:35:00Z" w16du:dateUtc="2025-07-22T08:05:00Z">
              <w:r w:rsidRPr="004E44B8">
                <w:t>Input file containing user credentials</w:t>
              </w:r>
            </w:ins>
          </w:p>
        </w:tc>
      </w:tr>
      <w:tr w:rsidR="004E44B8" w14:paraId="570891B9" w14:textId="77777777" w:rsidTr="004E44B8">
        <w:trPr>
          <w:trHeight w:val="568"/>
          <w:ins w:id="350" w:author="Kunal Kumar Singh [2]" w:date="2025-07-22T13:37:00Z"/>
        </w:trPr>
        <w:tc>
          <w:tcPr>
            <w:tcW w:w="745" w:type="dxa"/>
            <w:vAlign w:val="center"/>
          </w:tcPr>
          <w:p w14:paraId="104D86AE" w14:textId="1D06AFA7" w:rsidR="004E44B8" w:rsidRDefault="004E44B8" w:rsidP="004E44B8">
            <w:pPr>
              <w:rPr>
                <w:ins w:id="351" w:author="Kunal Kumar Singh [2]" w:date="2025-07-22T13:37:00Z" w16du:dateUtc="2025-07-22T08:07:00Z"/>
              </w:rPr>
            </w:pPr>
            <w:ins w:id="352" w:author="Kunal Kumar Singh [2]" w:date="2025-07-22T13:37:00Z" w16du:dateUtc="2025-07-22T08:07:00Z">
              <w:r>
                <w:t>2.</w:t>
              </w:r>
            </w:ins>
          </w:p>
        </w:tc>
        <w:tc>
          <w:tcPr>
            <w:tcW w:w="2652" w:type="dxa"/>
            <w:vAlign w:val="center"/>
          </w:tcPr>
          <w:p w14:paraId="09347DD5" w14:textId="04164386" w:rsidR="004E44B8" w:rsidRPr="004E44B8" w:rsidRDefault="004E44B8" w:rsidP="004E44B8">
            <w:pPr>
              <w:jc w:val="left"/>
              <w:rPr>
                <w:ins w:id="353" w:author="Kunal Kumar Singh [2]" w:date="2025-07-22T13:37:00Z" w16du:dateUtc="2025-07-22T08:07:00Z"/>
              </w:rPr>
            </w:pPr>
            <w:ins w:id="354" w:author="Kunal Kumar Singh [2]" w:date="2025-07-22T13:37:00Z" w16du:dateUtc="2025-07-22T08:07:00Z">
              <w:r w:rsidRPr="004E44B8">
                <w:t>blocked_datasets.csv</w:t>
              </w:r>
            </w:ins>
          </w:p>
        </w:tc>
        <w:tc>
          <w:tcPr>
            <w:tcW w:w="5619" w:type="dxa"/>
            <w:vAlign w:val="center"/>
          </w:tcPr>
          <w:p w14:paraId="3DCC05D5" w14:textId="39914E18" w:rsidR="004E44B8" w:rsidRPr="004E44B8" w:rsidRDefault="004E44B8" w:rsidP="004E44B8">
            <w:pPr>
              <w:jc w:val="left"/>
              <w:rPr>
                <w:ins w:id="355" w:author="Kunal Kumar Singh [2]" w:date="2025-07-22T13:37:00Z" w16du:dateUtc="2025-07-22T08:07:00Z"/>
              </w:rPr>
            </w:pPr>
            <w:ins w:id="356" w:author="Kunal Kumar Singh [2]" w:date="2025-07-22T13:37:00Z" w16du:dateUtc="2025-07-22T08:07:00Z">
              <w:r w:rsidRPr="004E44B8">
                <w:t>List of datasets to be excluded from refresh logic</w:t>
              </w:r>
            </w:ins>
          </w:p>
        </w:tc>
      </w:tr>
    </w:tbl>
    <w:p w14:paraId="16714771" w14:textId="26DCCAED" w:rsidR="003B2C79" w:rsidRDefault="004E44B8" w:rsidP="004E44B8">
      <w:pPr>
        <w:pStyle w:val="Heading1"/>
        <w:spacing w:before="240"/>
        <w:rPr>
          <w:ins w:id="357" w:author="Kunal Kumar Singh [2]" w:date="2025-07-22T13:38:00Z" w16du:dateUtc="2025-07-22T08:08:00Z"/>
        </w:rPr>
      </w:pPr>
      <w:bookmarkStart w:id="358" w:name="_Toc204183036"/>
      <w:ins w:id="359" w:author="Kunal Kumar Singh [2]" w:date="2025-07-22T13:38:00Z" w16du:dateUtc="2025-07-22T08:08:00Z">
        <w:r>
          <w:t>Configuration Parameters</w:t>
        </w:r>
        <w:bookmarkEnd w:id="358"/>
      </w:ins>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Change w:id="360" w:author="Kunal Kumar Singh [2]" w:date="2025-07-22T13:42:00Z" w16du:dateUtc="2025-07-22T08:12: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PrChange>
      </w:tblPr>
      <w:tblGrid>
        <w:gridCol w:w="846"/>
        <w:gridCol w:w="2835"/>
        <w:gridCol w:w="4060"/>
        <w:gridCol w:w="1275"/>
        <w:tblGridChange w:id="361">
          <w:tblGrid>
            <w:gridCol w:w="846"/>
            <w:gridCol w:w="1984"/>
            <w:gridCol w:w="851"/>
            <w:gridCol w:w="1979"/>
            <w:gridCol w:w="2081"/>
            <w:gridCol w:w="1275"/>
            <w:gridCol w:w="1191"/>
            <w:gridCol w:w="1639"/>
          </w:tblGrid>
        </w:tblGridChange>
      </w:tblGrid>
      <w:tr w:rsidR="00105F97" w14:paraId="2E8A17E3" w14:textId="77777777" w:rsidTr="00105F97">
        <w:trPr>
          <w:cnfStyle w:val="100000000000" w:firstRow="1" w:lastRow="0" w:firstColumn="0" w:lastColumn="0" w:oddVBand="0" w:evenVBand="0" w:oddHBand="0" w:evenHBand="0" w:firstRowFirstColumn="0" w:firstRowLastColumn="0" w:lastRowFirstColumn="0" w:lastRowLastColumn="0"/>
          <w:trHeight w:val="529"/>
          <w:tblHeader/>
          <w:ins w:id="362" w:author="Kunal Kumar Singh [2]" w:date="2025-07-22T13:38:00Z"/>
          <w:trPrChange w:id="363" w:author="Kunal Kumar Singh [2]" w:date="2025-07-22T13:42:00Z" w16du:dateUtc="2025-07-22T08:12:00Z">
            <w:trPr>
              <w:trHeight w:val="529"/>
              <w:tblHeader/>
            </w:trPr>
          </w:trPrChange>
        </w:trPr>
        <w:tc>
          <w:tcPr>
            <w:tcW w:w="846" w:type="dxa"/>
            <w:vAlign w:val="center"/>
            <w:tcPrChange w:id="364" w:author="Kunal Kumar Singh [2]" w:date="2025-07-22T13:42:00Z" w16du:dateUtc="2025-07-22T08:12:00Z">
              <w:tcPr>
                <w:tcW w:w="2830" w:type="dxa"/>
                <w:gridSpan w:val="2"/>
              </w:tcPr>
            </w:tcPrChange>
          </w:tcPr>
          <w:p w14:paraId="30EE470C" w14:textId="066A5030" w:rsidR="00105F97" w:rsidRPr="00105F97" w:rsidRDefault="00105F97" w:rsidP="00105F97">
            <w:pPr>
              <w:pStyle w:val="Compact"/>
              <w:cnfStyle w:val="100000000000" w:firstRow="1" w:lastRow="0" w:firstColumn="0" w:lastColumn="0" w:oddVBand="0" w:evenVBand="0" w:oddHBand="0" w:evenHBand="0" w:firstRowFirstColumn="0" w:firstRowLastColumn="0" w:lastRowFirstColumn="0" w:lastRowLastColumn="0"/>
              <w:rPr>
                <w:ins w:id="365" w:author="Kunal Kumar Singh [2]" w:date="2025-07-22T13:41:00Z" w16du:dateUtc="2025-07-22T08:11:00Z"/>
                <w:b/>
                <w:bCs/>
              </w:rPr>
            </w:pPr>
            <w:ins w:id="366" w:author="Kunal Kumar Singh [2]" w:date="2025-07-22T13:41:00Z" w16du:dateUtc="2025-07-22T08:11:00Z">
              <w:r>
                <w:rPr>
                  <w:b/>
                  <w:bCs/>
                </w:rPr>
                <w:t>S.No.</w:t>
              </w:r>
            </w:ins>
          </w:p>
        </w:tc>
        <w:tc>
          <w:tcPr>
            <w:tcW w:w="2835" w:type="dxa"/>
            <w:vAlign w:val="center"/>
            <w:tcPrChange w:id="367" w:author="Kunal Kumar Singh [2]" w:date="2025-07-22T13:42:00Z" w16du:dateUtc="2025-07-22T08:12:00Z">
              <w:tcPr>
                <w:tcW w:w="2830" w:type="dxa"/>
                <w:gridSpan w:val="2"/>
                <w:vAlign w:val="center"/>
              </w:tcPr>
            </w:tcPrChange>
          </w:tcPr>
          <w:p w14:paraId="0984CC31" w14:textId="66B10A8A" w:rsidR="00105F97" w:rsidRPr="004E44B8" w:rsidRDefault="00105F97" w:rsidP="00105F97">
            <w:pPr>
              <w:pStyle w:val="Compact"/>
              <w:cnfStyle w:val="100000000000" w:firstRow="1" w:lastRow="0" w:firstColumn="0" w:lastColumn="0" w:oddVBand="0" w:evenVBand="0" w:oddHBand="0" w:evenHBand="0" w:firstRowFirstColumn="0" w:firstRowLastColumn="0" w:lastRowFirstColumn="0" w:lastRowLastColumn="0"/>
              <w:rPr>
                <w:ins w:id="368" w:author="Kunal Kumar Singh [2]" w:date="2025-07-22T13:38:00Z" w16du:dateUtc="2025-07-22T08:08:00Z"/>
                <w:b/>
                <w:bCs/>
                <w:rPrChange w:id="369" w:author="Kunal Kumar Singh [2]" w:date="2025-07-22T13:39:00Z" w16du:dateUtc="2025-07-22T08:09:00Z">
                  <w:rPr>
                    <w:ins w:id="370" w:author="Kunal Kumar Singh [2]" w:date="2025-07-22T13:38:00Z" w16du:dateUtc="2025-07-22T08:08:00Z"/>
                  </w:rPr>
                </w:rPrChange>
              </w:rPr>
            </w:pPr>
            <w:ins w:id="371" w:author="Kunal Kumar Singh [2]" w:date="2025-07-22T13:38:00Z" w16du:dateUtc="2025-07-22T08:08:00Z">
              <w:r w:rsidRPr="004E44B8">
                <w:rPr>
                  <w:b/>
                  <w:bCs/>
                  <w:rPrChange w:id="372" w:author="Kunal Kumar Singh [2]" w:date="2025-07-22T13:39:00Z" w16du:dateUtc="2025-07-22T08:09:00Z">
                    <w:rPr/>
                  </w:rPrChange>
                </w:rPr>
                <w:t>Parameter</w:t>
              </w:r>
            </w:ins>
          </w:p>
        </w:tc>
        <w:tc>
          <w:tcPr>
            <w:tcW w:w="4060" w:type="dxa"/>
            <w:vAlign w:val="center"/>
            <w:tcPrChange w:id="373" w:author="Kunal Kumar Singh [2]" w:date="2025-07-22T13:42:00Z" w16du:dateUtc="2025-07-22T08:12:00Z">
              <w:tcPr>
                <w:tcW w:w="4547" w:type="dxa"/>
                <w:gridSpan w:val="3"/>
                <w:vAlign w:val="center"/>
              </w:tcPr>
            </w:tcPrChange>
          </w:tcPr>
          <w:p w14:paraId="469A1FEF" w14:textId="77777777" w:rsidR="00105F97" w:rsidRPr="004E44B8" w:rsidRDefault="00105F97" w:rsidP="00105F97">
            <w:pPr>
              <w:pStyle w:val="Compact"/>
              <w:cnfStyle w:val="100000000000" w:firstRow="1" w:lastRow="0" w:firstColumn="0" w:lastColumn="0" w:oddVBand="0" w:evenVBand="0" w:oddHBand="0" w:evenHBand="0" w:firstRowFirstColumn="0" w:firstRowLastColumn="0" w:lastRowFirstColumn="0" w:lastRowLastColumn="0"/>
              <w:rPr>
                <w:ins w:id="374" w:author="Kunal Kumar Singh [2]" w:date="2025-07-22T13:38:00Z" w16du:dateUtc="2025-07-22T08:08:00Z"/>
                <w:b/>
                <w:bCs/>
                <w:rPrChange w:id="375" w:author="Kunal Kumar Singh [2]" w:date="2025-07-22T13:39:00Z" w16du:dateUtc="2025-07-22T08:09:00Z">
                  <w:rPr>
                    <w:ins w:id="376" w:author="Kunal Kumar Singh [2]" w:date="2025-07-22T13:38:00Z" w16du:dateUtc="2025-07-22T08:08:00Z"/>
                  </w:rPr>
                </w:rPrChange>
              </w:rPr>
            </w:pPr>
            <w:ins w:id="377" w:author="Kunal Kumar Singh [2]" w:date="2025-07-22T13:38:00Z" w16du:dateUtc="2025-07-22T08:08:00Z">
              <w:r w:rsidRPr="004E44B8">
                <w:rPr>
                  <w:b/>
                  <w:bCs/>
                  <w:rPrChange w:id="378" w:author="Kunal Kumar Singh [2]" w:date="2025-07-22T13:39:00Z" w16du:dateUtc="2025-07-22T08:09:00Z">
                    <w:rPr/>
                  </w:rPrChange>
                </w:rPr>
                <w:t>Description</w:t>
              </w:r>
            </w:ins>
          </w:p>
        </w:tc>
        <w:tc>
          <w:tcPr>
            <w:tcW w:w="1275" w:type="dxa"/>
            <w:vAlign w:val="center"/>
            <w:tcPrChange w:id="379" w:author="Kunal Kumar Singh [2]" w:date="2025-07-22T13:42:00Z" w16du:dateUtc="2025-07-22T08:12:00Z">
              <w:tcPr>
                <w:tcW w:w="1639" w:type="dxa"/>
                <w:vAlign w:val="center"/>
              </w:tcPr>
            </w:tcPrChange>
          </w:tcPr>
          <w:p w14:paraId="21C7ED24" w14:textId="77777777" w:rsidR="00105F97" w:rsidRPr="004E44B8" w:rsidRDefault="00105F97" w:rsidP="00105F97">
            <w:pPr>
              <w:pStyle w:val="Compact"/>
              <w:cnfStyle w:val="100000000000" w:firstRow="1" w:lastRow="0" w:firstColumn="0" w:lastColumn="0" w:oddVBand="0" w:evenVBand="0" w:oddHBand="0" w:evenHBand="0" w:firstRowFirstColumn="0" w:firstRowLastColumn="0" w:lastRowFirstColumn="0" w:lastRowLastColumn="0"/>
              <w:rPr>
                <w:ins w:id="380" w:author="Kunal Kumar Singh [2]" w:date="2025-07-22T13:38:00Z" w16du:dateUtc="2025-07-22T08:08:00Z"/>
                <w:b/>
                <w:bCs/>
                <w:rPrChange w:id="381" w:author="Kunal Kumar Singh [2]" w:date="2025-07-22T13:39:00Z" w16du:dateUtc="2025-07-22T08:09:00Z">
                  <w:rPr>
                    <w:ins w:id="382" w:author="Kunal Kumar Singh [2]" w:date="2025-07-22T13:38:00Z" w16du:dateUtc="2025-07-22T08:08:00Z"/>
                  </w:rPr>
                </w:rPrChange>
              </w:rPr>
            </w:pPr>
            <w:ins w:id="383" w:author="Kunal Kumar Singh [2]" w:date="2025-07-22T13:38:00Z" w16du:dateUtc="2025-07-22T08:08:00Z">
              <w:r w:rsidRPr="004E44B8">
                <w:rPr>
                  <w:b/>
                  <w:bCs/>
                  <w:rPrChange w:id="384" w:author="Kunal Kumar Singh [2]" w:date="2025-07-22T13:39:00Z" w16du:dateUtc="2025-07-22T08:09:00Z">
                    <w:rPr/>
                  </w:rPrChange>
                </w:rPr>
                <w:t>Default Value</w:t>
              </w:r>
            </w:ins>
          </w:p>
        </w:tc>
      </w:tr>
      <w:tr w:rsidR="00105F97" w14:paraId="34162BE7" w14:textId="77777777" w:rsidTr="00105F97">
        <w:trPr>
          <w:trHeight w:val="566"/>
          <w:ins w:id="385" w:author="Kunal Kumar Singh [2]" w:date="2025-07-22T13:38:00Z"/>
          <w:trPrChange w:id="386" w:author="Kunal Kumar Singh [2]" w:date="2025-07-22T13:42:00Z" w16du:dateUtc="2025-07-22T08:12:00Z">
            <w:trPr>
              <w:trHeight w:val="409"/>
            </w:trPr>
          </w:trPrChange>
        </w:trPr>
        <w:tc>
          <w:tcPr>
            <w:tcW w:w="846" w:type="dxa"/>
            <w:vAlign w:val="center"/>
            <w:tcPrChange w:id="387" w:author="Kunal Kumar Singh [2]" w:date="2025-07-22T13:42:00Z" w16du:dateUtc="2025-07-22T08:12:00Z">
              <w:tcPr>
                <w:tcW w:w="2830" w:type="dxa"/>
                <w:gridSpan w:val="2"/>
              </w:tcPr>
            </w:tcPrChange>
          </w:tcPr>
          <w:p w14:paraId="664FD3F4" w14:textId="0EC6E407" w:rsidR="00105F97" w:rsidRDefault="00105F97" w:rsidP="00105F97">
            <w:pPr>
              <w:pStyle w:val="Compact"/>
              <w:rPr>
                <w:ins w:id="388" w:author="Kunal Kumar Singh [2]" w:date="2025-07-22T13:41:00Z" w16du:dateUtc="2025-07-22T08:11:00Z"/>
              </w:rPr>
            </w:pPr>
            <w:ins w:id="389" w:author="Kunal Kumar Singh [2]" w:date="2025-07-22T13:41:00Z" w16du:dateUtc="2025-07-22T08:11:00Z">
              <w:r>
                <w:t>1.</w:t>
              </w:r>
            </w:ins>
          </w:p>
        </w:tc>
        <w:tc>
          <w:tcPr>
            <w:tcW w:w="2835" w:type="dxa"/>
            <w:vAlign w:val="center"/>
            <w:tcPrChange w:id="390" w:author="Kunal Kumar Singh [2]" w:date="2025-07-22T13:42:00Z" w16du:dateUtc="2025-07-22T08:12:00Z">
              <w:tcPr>
                <w:tcW w:w="2830" w:type="dxa"/>
                <w:gridSpan w:val="2"/>
                <w:vAlign w:val="center"/>
              </w:tcPr>
            </w:tcPrChange>
          </w:tcPr>
          <w:p w14:paraId="162DC41E" w14:textId="402854F3" w:rsidR="00105F97" w:rsidRDefault="00105F97" w:rsidP="00105F97">
            <w:pPr>
              <w:pStyle w:val="Compact"/>
              <w:rPr>
                <w:ins w:id="391" w:author="Kunal Kumar Singh [2]" w:date="2025-07-22T13:38:00Z" w16du:dateUtc="2025-07-22T08:08:00Z"/>
              </w:rPr>
            </w:pPr>
            <w:ins w:id="392" w:author="Kunal Kumar Singh [2]" w:date="2025-07-22T13:38:00Z" w16du:dateUtc="2025-07-22T08:08:00Z">
              <w:r>
                <w:t>BATCH_SIZE</w:t>
              </w:r>
            </w:ins>
          </w:p>
        </w:tc>
        <w:tc>
          <w:tcPr>
            <w:tcW w:w="4060" w:type="dxa"/>
            <w:vAlign w:val="center"/>
            <w:tcPrChange w:id="393" w:author="Kunal Kumar Singh [2]" w:date="2025-07-22T13:42:00Z" w16du:dateUtc="2025-07-22T08:12:00Z">
              <w:tcPr>
                <w:tcW w:w="4547" w:type="dxa"/>
                <w:gridSpan w:val="3"/>
                <w:vAlign w:val="center"/>
              </w:tcPr>
            </w:tcPrChange>
          </w:tcPr>
          <w:p w14:paraId="74C97E80" w14:textId="77777777" w:rsidR="00105F97" w:rsidRDefault="00105F97" w:rsidP="00105F97">
            <w:pPr>
              <w:pStyle w:val="Compact"/>
              <w:rPr>
                <w:ins w:id="394" w:author="Kunal Kumar Singh [2]" w:date="2025-07-22T13:38:00Z" w16du:dateUtc="2025-07-22T08:08:00Z"/>
              </w:rPr>
            </w:pPr>
            <w:ins w:id="395" w:author="Kunal Kumar Singh [2]" w:date="2025-07-22T13:38:00Z" w16du:dateUtc="2025-07-22T08:08:00Z">
              <w:r>
                <w:t>Number of datasets per batch</w:t>
              </w:r>
            </w:ins>
          </w:p>
        </w:tc>
        <w:tc>
          <w:tcPr>
            <w:tcW w:w="1275" w:type="dxa"/>
            <w:vAlign w:val="center"/>
            <w:tcPrChange w:id="396" w:author="Kunal Kumar Singh [2]" w:date="2025-07-22T13:42:00Z" w16du:dateUtc="2025-07-22T08:12:00Z">
              <w:tcPr>
                <w:tcW w:w="1639" w:type="dxa"/>
                <w:vAlign w:val="center"/>
              </w:tcPr>
            </w:tcPrChange>
          </w:tcPr>
          <w:p w14:paraId="7106D8E7" w14:textId="77777777" w:rsidR="00105F97" w:rsidRDefault="00105F97" w:rsidP="00105F97">
            <w:pPr>
              <w:pStyle w:val="Compact"/>
              <w:rPr>
                <w:ins w:id="397" w:author="Kunal Kumar Singh [2]" w:date="2025-07-22T13:38:00Z" w16du:dateUtc="2025-07-22T08:08:00Z"/>
              </w:rPr>
            </w:pPr>
            <w:ins w:id="398" w:author="Kunal Kumar Singh [2]" w:date="2025-07-22T13:38:00Z" w16du:dateUtc="2025-07-22T08:08:00Z">
              <w:r>
                <w:t>12</w:t>
              </w:r>
            </w:ins>
          </w:p>
        </w:tc>
      </w:tr>
      <w:tr w:rsidR="00105F97" w14:paraId="6581E3E2" w14:textId="77777777" w:rsidTr="00105F97">
        <w:trPr>
          <w:trHeight w:val="560"/>
          <w:ins w:id="399" w:author="Kunal Kumar Singh [2]" w:date="2025-07-22T13:38:00Z"/>
          <w:trPrChange w:id="400" w:author="Kunal Kumar Singh [2]" w:date="2025-07-22T13:42:00Z" w16du:dateUtc="2025-07-22T08:12:00Z">
            <w:trPr>
              <w:trHeight w:val="417"/>
            </w:trPr>
          </w:trPrChange>
        </w:trPr>
        <w:tc>
          <w:tcPr>
            <w:tcW w:w="846" w:type="dxa"/>
            <w:vAlign w:val="center"/>
            <w:tcPrChange w:id="401" w:author="Kunal Kumar Singh [2]" w:date="2025-07-22T13:42:00Z" w16du:dateUtc="2025-07-22T08:12:00Z">
              <w:tcPr>
                <w:tcW w:w="2830" w:type="dxa"/>
                <w:gridSpan w:val="2"/>
              </w:tcPr>
            </w:tcPrChange>
          </w:tcPr>
          <w:p w14:paraId="050E2D28" w14:textId="74638C6D" w:rsidR="00105F97" w:rsidRDefault="00105F97" w:rsidP="00105F97">
            <w:pPr>
              <w:pStyle w:val="Compact"/>
              <w:rPr>
                <w:ins w:id="402" w:author="Kunal Kumar Singh [2]" w:date="2025-07-22T13:41:00Z" w16du:dateUtc="2025-07-22T08:11:00Z"/>
              </w:rPr>
            </w:pPr>
            <w:ins w:id="403" w:author="Kunal Kumar Singh [2]" w:date="2025-07-22T13:41:00Z" w16du:dateUtc="2025-07-22T08:11:00Z">
              <w:r>
                <w:t>2.</w:t>
              </w:r>
            </w:ins>
          </w:p>
        </w:tc>
        <w:tc>
          <w:tcPr>
            <w:tcW w:w="2835" w:type="dxa"/>
            <w:vAlign w:val="center"/>
            <w:tcPrChange w:id="404" w:author="Kunal Kumar Singh [2]" w:date="2025-07-22T13:42:00Z" w16du:dateUtc="2025-07-22T08:12:00Z">
              <w:tcPr>
                <w:tcW w:w="2830" w:type="dxa"/>
                <w:gridSpan w:val="2"/>
                <w:vAlign w:val="center"/>
              </w:tcPr>
            </w:tcPrChange>
          </w:tcPr>
          <w:p w14:paraId="7D341CD6" w14:textId="1F832424" w:rsidR="00105F97" w:rsidRDefault="00105F97" w:rsidP="00105F97">
            <w:pPr>
              <w:pStyle w:val="Compact"/>
              <w:rPr>
                <w:ins w:id="405" w:author="Kunal Kumar Singh [2]" w:date="2025-07-22T13:38:00Z" w16du:dateUtc="2025-07-22T08:08:00Z"/>
              </w:rPr>
            </w:pPr>
            <w:ins w:id="406" w:author="Kunal Kumar Singh [2]" w:date="2025-07-22T13:38:00Z" w16du:dateUtc="2025-07-22T08:08:00Z">
              <w:r>
                <w:t>CONCURRENT_REFRESHES</w:t>
              </w:r>
            </w:ins>
          </w:p>
        </w:tc>
        <w:tc>
          <w:tcPr>
            <w:tcW w:w="4060" w:type="dxa"/>
            <w:vAlign w:val="center"/>
            <w:tcPrChange w:id="407" w:author="Kunal Kumar Singh [2]" w:date="2025-07-22T13:42:00Z" w16du:dateUtc="2025-07-22T08:12:00Z">
              <w:tcPr>
                <w:tcW w:w="4547" w:type="dxa"/>
                <w:gridSpan w:val="3"/>
                <w:vAlign w:val="center"/>
              </w:tcPr>
            </w:tcPrChange>
          </w:tcPr>
          <w:p w14:paraId="534347C2" w14:textId="77777777" w:rsidR="00105F97" w:rsidRDefault="00105F97" w:rsidP="00105F97">
            <w:pPr>
              <w:pStyle w:val="Compact"/>
              <w:rPr>
                <w:ins w:id="408" w:author="Kunal Kumar Singh [2]" w:date="2025-07-22T13:38:00Z" w16du:dateUtc="2025-07-22T08:08:00Z"/>
              </w:rPr>
            </w:pPr>
            <w:ins w:id="409" w:author="Kunal Kumar Singh [2]" w:date="2025-07-22T13:38:00Z" w16du:dateUtc="2025-07-22T08:08:00Z">
              <w:r>
                <w:t>Maximum number of parallel refreshes</w:t>
              </w:r>
            </w:ins>
          </w:p>
        </w:tc>
        <w:tc>
          <w:tcPr>
            <w:tcW w:w="1275" w:type="dxa"/>
            <w:vAlign w:val="center"/>
            <w:tcPrChange w:id="410" w:author="Kunal Kumar Singh [2]" w:date="2025-07-22T13:42:00Z" w16du:dateUtc="2025-07-22T08:12:00Z">
              <w:tcPr>
                <w:tcW w:w="1639" w:type="dxa"/>
                <w:vAlign w:val="center"/>
              </w:tcPr>
            </w:tcPrChange>
          </w:tcPr>
          <w:p w14:paraId="5724CDCB" w14:textId="77777777" w:rsidR="00105F97" w:rsidRDefault="00105F97" w:rsidP="00105F97">
            <w:pPr>
              <w:pStyle w:val="Compact"/>
              <w:rPr>
                <w:ins w:id="411" w:author="Kunal Kumar Singh [2]" w:date="2025-07-22T13:38:00Z" w16du:dateUtc="2025-07-22T08:08:00Z"/>
              </w:rPr>
            </w:pPr>
            <w:ins w:id="412" w:author="Kunal Kumar Singh [2]" w:date="2025-07-22T13:38:00Z" w16du:dateUtc="2025-07-22T08:08:00Z">
              <w:r>
                <w:t>4</w:t>
              </w:r>
            </w:ins>
          </w:p>
        </w:tc>
      </w:tr>
      <w:tr w:rsidR="00105F97" w14:paraId="6B14E089" w14:textId="77777777" w:rsidTr="00105F97">
        <w:trPr>
          <w:trHeight w:val="554"/>
          <w:ins w:id="413" w:author="Kunal Kumar Singh [2]" w:date="2025-07-22T13:38:00Z"/>
          <w:trPrChange w:id="414" w:author="Kunal Kumar Singh [2]" w:date="2025-07-22T13:42:00Z" w16du:dateUtc="2025-07-22T08:12:00Z">
            <w:trPr>
              <w:trHeight w:val="420"/>
            </w:trPr>
          </w:trPrChange>
        </w:trPr>
        <w:tc>
          <w:tcPr>
            <w:tcW w:w="846" w:type="dxa"/>
            <w:vAlign w:val="center"/>
            <w:tcPrChange w:id="415" w:author="Kunal Kumar Singh [2]" w:date="2025-07-22T13:42:00Z" w16du:dateUtc="2025-07-22T08:12:00Z">
              <w:tcPr>
                <w:tcW w:w="2830" w:type="dxa"/>
                <w:gridSpan w:val="2"/>
              </w:tcPr>
            </w:tcPrChange>
          </w:tcPr>
          <w:p w14:paraId="3AFFAD7E" w14:textId="0BD12F63" w:rsidR="00105F97" w:rsidRDefault="00105F97" w:rsidP="00105F97">
            <w:pPr>
              <w:pStyle w:val="Compact"/>
              <w:rPr>
                <w:ins w:id="416" w:author="Kunal Kumar Singh [2]" w:date="2025-07-22T13:41:00Z" w16du:dateUtc="2025-07-22T08:11:00Z"/>
              </w:rPr>
            </w:pPr>
            <w:ins w:id="417" w:author="Kunal Kumar Singh [2]" w:date="2025-07-22T13:41:00Z" w16du:dateUtc="2025-07-22T08:11:00Z">
              <w:r>
                <w:t>3.</w:t>
              </w:r>
            </w:ins>
          </w:p>
        </w:tc>
        <w:tc>
          <w:tcPr>
            <w:tcW w:w="2835" w:type="dxa"/>
            <w:vAlign w:val="center"/>
            <w:tcPrChange w:id="418" w:author="Kunal Kumar Singh [2]" w:date="2025-07-22T13:42:00Z" w16du:dateUtc="2025-07-22T08:12:00Z">
              <w:tcPr>
                <w:tcW w:w="2830" w:type="dxa"/>
                <w:gridSpan w:val="2"/>
                <w:vAlign w:val="center"/>
              </w:tcPr>
            </w:tcPrChange>
          </w:tcPr>
          <w:p w14:paraId="71F25FAB" w14:textId="0BE7143A" w:rsidR="00105F97" w:rsidRDefault="00105F97" w:rsidP="00105F97">
            <w:pPr>
              <w:pStyle w:val="Compact"/>
              <w:rPr>
                <w:ins w:id="419" w:author="Kunal Kumar Singh [2]" w:date="2025-07-22T13:38:00Z" w16du:dateUtc="2025-07-22T08:08:00Z"/>
              </w:rPr>
            </w:pPr>
            <w:ins w:id="420" w:author="Kunal Kumar Singh [2]" w:date="2025-07-22T13:38:00Z" w16du:dateUtc="2025-07-22T08:08:00Z">
              <w:r>
                <w:t>RETRY_BATCH_SIZE</w:t>
              </w:r>
            </w:ins>
          </w:p>
        </w:tc>
        <w:tc>
          <w:tcPr>
            <w:tcW w:w="4060" w:type="dxa"/>
            <w:vAlign w:val="center"/>
            <w:tcPrChange w:id="421" w:author="Kunal Kumar Singh [2]" w:date="2025-07-22T13:42:00Z" w16du:dateUtc="2025-07-22T08:12:00Z">
              <w:tcPr>
                <w:tcW w:w="4547" w:type="dxa"/>
                <w:gridSpan w:val="3"/>
                <w:vAlign w:val="center"/>
              </w:tcPr>
            </w:tcPrChange>
          </w:tcPr>
          <w:p w14:paraId="7A4D1502" w14:textId="77777777" w:rsidR="00105F97" w:rsidRDefault="00105F97" w:rsidP="00105F97">
            <w:pPr>
              <w:pStyle w:val="Compact"/>
              <w:rPr>
                <w:ins w:id="422" w:author="Kunal Kumar Singh [2]" w:date="2025-07-22T13:38:00Z" w16du:dateUtc="2025-07-22T08:08:00Z"/>
              </w:rPr>
            </w:pPr>
            <w:ins w:id="423" w:author="Kunal Kumar Singh [2]" w:date="2025-07-22T13:38:00Z" w16du:dateUtc="2025-07-22T08:08:00Z">
              <w:r>
                <w:t>Batch size used during retries</w:t>
              </w:r>
            </w:ins>
          </w:p>
        </w:tc>
        <w:tc>
          <w:tcPr>
            <w:tcW w:w="1275" w:type="dxa"/>
            <w:vAlign w:val="center"/>
            <w:tcPrChange w:id="424" w:author="Kunal Kumar Singh [2]" w:date="2025-07-22T13:42:00Z" w16du:dateUtc="2025-07-22T08:12:00Z">
              <w:tcPr>
                <w:tcW w:w="1639" w:type="dxa"/>
                <w:vAlign w:val="center"/>
              </w:tcPr>
            </w:tcPrChange>
          </w:tcPr>
          <w:p w14:paraId="7A2BF186" w14:textId="77777777" w:rsidR="00105F97" w:rsidRDefault="00105F97" w:rsidP="00105F97">
            <w:pPr>
              <w:pStyle w:val="Compact"/>
              <w:rPr>
                <w:ins w:id="425" w:author="Kunal Kumar Singh [2]" w:date="2025-07-22T13:38:00Z" w16du:dateUtc="2025-07-22T08:08:00Z"/>
              </w:rPr>
            </w:pPr>
            <w:ins w:id="426" w:author="Kunal Kumar Singh [2]" w:date="2025-07-22T13:38:00Z" w16du:dateUtc="2025-07-22T08:08:00Z">
              <w:r>
                <w:t>6</w:t>
              </w:r>
            </w:ins>
          </w:p>
        </w:tc>
      </w:tr>
      <w:tr w:rsidR="00105F97" w14:paraId="0079A81D" w14:textId="77777777" w:rsidTr="00105F97">
        <w:trPr>
          <w:trHeight w:val="413"/>
          <w:ins w:id="427" w:author="Kunal Kumar Singh [2]" w:date="2025-07-22T13:38:00Z"/>
          <w:trPrChange w:id="428" w:author="Kunal Kumar Singh [2]" w:date="2025-07-22T13:42:00Z" w16du:dateUtc="2025-07-22T08:12:00Z">
            <w:trPr>
              <w:trHeight w:val="413"/>
            </w:trPr>
          </w:trPrChange>
        </w:trPr>
        <w:tc>
          <w:tcPr>
            <w:tcW w:w="846" w:type="dxa"/>
            <w:vAlign w:val="center"/>
            <w:tcPrChange w:id="429" w:author="Kunal Kumar Singh [2]" w:date="2025-07-22T13:42:00Z" w16du:dateUtc="2025-07-22T08:12:00Z">
              <w:tcPr>
                <w:tcW w:w="2830" w:type="dxa"/>
                <w:gridSpan w:val="2"/>
              </w:tcPr>
            </w:tcPrChange>
          </w:tcPr>
          <w:p w14:paraId="529A8B94" w14:textId="490420F9" w:rsidR="00105F97" w:rsidRDefault="00105F97" w:rsidP="00105F97">
            <w:pPr>
              <w:pStyle w:val="Compact"/>
              <w:rPr>
                <w:ins w:id="430" w:author="Kunal Kumar Singh [2]" w:date="2025-07-22T13:41:00Z" w16du:dateUtc="2025-07-22T08:11:00Z"/>
              </w:rPr>
            </w:pPr>
            <w:ins w:id="431" w:author="Kunal Kumar Singh [2]" w:date="2025-07-22T13:41:00Z" w16du:dateUtc="2025-07-22T08:11:00Z">
              <w:r>
                <w:t>4.</w:t>
              </w:r>
            </w:ins>
          </w:p>
        </w:tc>
        <w:tc>
          <w:tcPr>
            <w:tcW w:w="2835" w:type="dxa"/>
            <w:vAlign w:val="center"/>
            <w:tcPrChange w:id="432" w:author="Kunal Kumar Singh [2]" w:date="2025-07-22T13:42:00Z" w16du:dateUtc="2025-07-22T08:12:00Z">
              <w:tcPr>
                <w:tcW w:w="2830" w:type="dxa"/>
                <w:gridSpan w:val="2"/>
                <w:vAlign w:val="center"/>
              </w:tcPr>
            </w:tcPrChange>
          </w:tcPr>
          <w:p w14:paraId="08C3CD71" w14:textId="7DAF8BFE" w:rsidR="00105F97" w:rsidRDefault="00105F97" w:rsidP="00105F97">
            <w:pPr>
              <w:pStyle w:val="Compact"/>
              <w:rPr>
                <w:ins w:id="433" w:author="Kunal Kumar Singh [2]" w:date="2025-07-22T13:38:00Z" w16du:dateUtc="2025-07-22T08:08:00Z"/>
              </w:rPr>
            </w:pPr>
            <w:ins w:id="434" w:author="Kunal Kumar Singh [2]" w:date="2025-07-22T13:38:00Z" w16du:dateUtc="2025-07-22T08:08:00Z">
              <w:r>
                <w:t>MAX_RETRIES</w:t>
              </w:r>
            </w:ins>
          </w:p>
        </w:tc>
        <w:tc>
          <w:tcPr>
            <w:tcW w:w="4060" w:type="dxa"/>
            <w:vAlign w:val="center"/>
            <w:tcPrChange w:id="435" w:author="Kunal Kumar Singh [2]" w:date="2025-07-22T13:42:00Z" w16du:dateUtc="2025-07-22T08:12:00Z">
              <w:tcPr>
                <w:tcW w:w="4547" w:type="dxa"/>
                <w:gridSpan w:val="3"/>
                <w:vAlign w:val="center"/>
              </w:tcPr>
            </w:tcPrChange>
          </w:tcPr>
          <w:p w14:paraId="5AAD24BE" w14:textId="77777777" w:rsidR="00105F97" w:rsidRDefault="00105F97" w:rsidP="00105F97">
            <w:pPr>
              <w:pStyle w:val="Compact"/>
              <w:rPr>
                <w:ins w:id="436" w:author="Kunal Kumar Singh [2]" w:date="2025-07-22T13:38:00Z" w16du:dateUtc="2025-07-22T08:08:00Z"/>
              </w:rPr>
            </w:pPr>
            <w:ins w:id="437" w:author="Kunal Kumar Singh [2]" w:date="2025-07-22T13:38:00Z" w16du:dateUtc="2025-07-22T08:08:00Z">
              <w:r>
                <w:t>Number of retry attempts for failed datasets</w:t>
              </w:r>
            </w:ins>
          </w:p>
        </w:tc>
        <w:tc>
          <w:tcPr>
            <w:tcW w:w="1275" w:type="dxa"/>
            <w:vAlign w:val="center"/>
            <w:tcPrChange w:id="438" w:author="Kunal Kumar Singh [2]" w:date="2025-07-22T13:42:00Z" w16du:dateUtc="2025-07-22T08:12:00Z">
              <w:tcPr>
                <w:tcW w:w="1639" w:type="dxa"/>
                <w:vAlign w:val="center"/>
              </w:tcPr>
            </w:tcPrChange>
          </w:tcPr>
          <w:p w14:paraId="3F6782CD" w14:textId="7A0FDEC9" w:rsidR="00105F97" w:rsidRDefault="00357CA1" w:rsidP="00105F97">
            <w:pPr>
              <w:pStyle w:val="Compact"/>
              <w:rPr>
                <w:ins w:id="439" w:author="Kunal Kumar Singh [2]" w:date="2025-07-22T13:38:00Z" w16du:dateUtc="2025-07-22T08:08:00Z"/>
              </w:rPr>
            </w:pPr>
            <w:ins w:id="440" w:author="Kunal Kumar Singh [2]" w:date="2025-07-22T14:03:00Z" w16du:dateUtc="2025-07-22T08:33:00Z">
              <w:r>
                <w:t>3</w:t>
              </w:r>
            </w:ins>
          </w:p>
        </w:tc>
      </w:tr>
    </w:tbl>
    <w:p w14:paraId="0C2375E2" w14:textId="7A7D1433" w:rsidR="0007014D" w:rsidRDefault="00105F97" w:rsidP="00105F97">
      <w:pPr>
        <w:pStyle w:val="Heading1"/>
        <w:spacing w:before="240"/>
        <w:rPr>
          <w:ins w:id="441" w:author="Kunal Kumar Singh [2]" w:date="2025-07-22T13:47:00Z" w16du:dateUtc="2025-07-22T08:17:00Z"/>
        </w:rPr>
      </w:pPr>
      <w:bookmarkStart w:id="442" w:name="_Toc204183037"/>
      <w:ins w:id="443" w:author="Kunal Kumar Singh [2]" w:date="2025-07-22T13:46:00Z" w16du:dateUtc="2025-07-22T08:16:00Z">
        <w:r>
          <w:t>Function</w:t>
        </w:r>
      </w:ins>
      <w:ins w:id="444" w:author="Kunal Kumar Singh [2]" w:date="2025-07-22T13:47:00Z" w16du:dateUtc="2025-07-22T08:17:00Z">
        <w:r>
          <w:t>s</w:t>
        </w:r>
      </w:ins>
      <w:ins w:id="445" w:author="Kunal Kumar Singh [2]" w:date="2025-07-22T13:46:00Z" w16du:dateUtc="2025-07-22T08:16:00Z">
        <w:r>
          <w:t xml:space="preserve"> </w:t>
        </w:r>
      </w:ins>
      <w:ins w:id="446" w:author="Kunal Kumar Singh [2]" w:date="2025-07-22T13:47:00Z" w16du:dateUtc="2025-07-22T08:17:00Z">
        <w:r>
          <w:t>Overview</w:t>
        </w:r>
        <w:bookmarkEnd w:id="442"/>
      </w:ins>
    </w:p>
    <w:p w14:paraId="69954215" w14:textId="6D6A865B" w:rsidR="00105F97" w:rsidRDefault="00105F97" w:rsidP="00105F97">
      <w:pPr>
        <w:rPr>
          <w:ins w:id="447" w:author="Kunal Kumar Singh [2]" w:date="2025-07-22T13:49:00Z" w16du:dateUtc="2025-07-22T08:19:00Z"/>
        </w:rPr>
      </w:pPr>
      <w:ins w:id="448" w:author="Kunal Kumar Singh [2]" w:date="2025-07-22T13:47:00Z" w16du:dateUtc="2025-07-22T08:17:00Z">
        <w:r>
          <w:t xml:space="preserve">The script contains a number of functions </w:t>
        </w:r>
      </w:ins>
      <w:ins w:id="449" w:author="Kunal Kumar Singh [2]" w:date="2025-07-22T13:48:00Z" w16du:dateUtc="2025-07-22T08:18:00Z">
        <w:r>
          <w:t xml:space="preserve">which performs the tasks </w:t>
        </w:r>
      </w:ins>
      <w:ins w:id="450" w:author="Kunal Kumar Singh [2]" w:date="2025-07-22T13:49:00Z" w16du:dateUtc="2025-07-22T08:19:00Z">
        <w:r>
          <w:t xml:space="preserve">from </w:t>
        </w:r>
      </w:ins>
      <w:ins w:id="451" w:author="Kunal Kumar Singh [2]" w:date="2025-07-22T13:48:00Z" w16du:dateUtc="2025-07-22T08:18:00Z">
        <w:r>
          <w:t xml:space="preserve">loading the datasets to executing the process while handling errors. </w:t>
        </w:r>
      </w:ins>
      <w:ins w:id="452" w:author="Kunal Kumar Singh [2]" w:date="2025-07-22T13:49:00Z">
        <w:r w:rsidRPr="00105F97">
          <w:t xml:space="preserve">Every </w:t>
        </w:r>
      </w:ins>
      <w:ins w:id="453" w:author="Kunal Kumar Singh [2]" w:date="2025-07-22T13:49:00Z" w16du:dateUtc="2025-07-22T08:19:00Z">
        <w:r>
          <w:t>function</w:t>
        </w:r>
      </w:ins>
      <w:ins w:id="454" w:author="Kunal Kumar Singh [2]" w:date="2025-07-22T13:49:00Z">
        <w:r w:rsidRPr="00105F97">
          <w:t xml:space="preserve"> is modularized to promote maintainability and clarity</w:t>
        </w:r>
      </w:ins>
      <w:ins w:id="455" w:author="Kunal Kumar Singh [2]" w:date="2025-07-22T13:49:00Z" w16du:dateUtc="2025-07-22T08:19:00Z">
        <w:r>
          <w:t>:</w:t>
        </w:r>
      </w:ins>
    </w:p>
    <w:p w14:paraId="0AC6E454" w14:textId="77777777" w:rsidR="00927E60" w:rsidRDefault="00927E60">
      <w:pPr>
        <w:pStyle w:val="ListParagraph"/>
        <w:numPr>
          <w:ilvl w:val="0"/>
          <w:numId w:val="268"/>
        </w:numPr>
        <w:rPr>
          <w:ins w:id="456" w:author="Kunal Kumar Singh [2]" w:date="2025-07-22T13:51:00Z" w16du:dateUtc="2025-07-22T08:21:00Z"/>
          <w:b/>
          <w:bCs/>
        </w:rPr>
        <w:pPrChange w:id="457" w:author="Kunal Kumar Singh [2]" w:date="2025-07-22T13:51:00Z" w16du:dateUtc="2025-07-22T08:21:00Z">
          <w:pPr>
            <w:pStyle w:val="ListParagraph"/>
            <w:numPr>
              <w:numId w:val="268"/>
            </w:numPr>
            <w:spacing w:after="0"/>
            <w:ind w:hanging="360"/>
          </w:pPr>
        </w:pPrChange>
      </w:pPr>
      <w:proofErr w:type="spellStart"/>
      <w:ins w:id="458" w:author="Kunal Kumar Singh [2]" w:date="2025-07-22T13:50:00Z" w16du:dateUtc="2025-07-22T08:20:00Z">
        <w:r w:rsidRPr="00927E60">
          <w:rPr>
            <w:b/>
            <w:bCs/>
            <w:rPrChange w:id="459" w:author="Kunal Kumar Singh [2]" w:date="2025-07-22T13:50:00Z" w16du:dateUtc="2025-07-22T08:20:00Z">
              <w:rPr/>
            </w:rPrChange>
          </w:rPr>
          <w:t>load_dashboard_configs</w:t>
        </w:r>
        <w:proofErr w:type="spellEnd"/>
        <w:r w:rsidRPr="00927E60">
          <w:rPr>
            <w:b/>
            <w:bCs/>
            <w:rPrChange w:id="460" w:author="Kunal Kumar Singh [2]" w:date="2025-07-22T13:50:00Z" w16du:dateUtc="2025-07-22T08:20:00Z">
              <w:rPr/>
            </w:rPrChange>
          </w:rPr>
          <w:t>:</w:t>
        </w:r>
      </w:ins>
    </w:p>
    <w:p w14:paraId="3A4ABE82" w14:textId="77777777" w:rsidR="00927E60" w:rsidRPr="00927E60" w:rsidRDefault="00927E60" w:rsidP="00927E60">
      <w:pPr>
        <w:pStyle w:val="Code"/>
        <w:rPr>
          <w:ins w:id="461" w:author="Kunal Kumar Singh [2]" w:date="2025-07-22T13:52:00Z"/>
        </w:rPr>
      </w:pPr>
      <w:ins w:id="462" w:author="Kunal Kumar Singh [2]" w:date="2025-07-22T13:50:00Z" w16du:dateUtc="2025-07-22T08:20:00Z">
        <w:r w:rsidRPr="00927E60">
          <w:t xml:space="preserve"> </w:t>
        </w:r>
      </w:ins>
      <w:ins w:id="463" w:author="Kunal Kumar Singh [2]" w:date="2025-07-22T13:52:00Z">
        <w:r w:rsidRPr="00927E60">
          <w:t xml:space="preserve">def </w:t>
        </w:r>
        <w:proofErr w:type="spellStart"/>
        <w:r w:rsidRPr="00927E60">
          <w:t>load_dashboard_configs</w:t>
        </w:r>
        <w:proofErr w:type="spellEnd"/>
        <w:r w:rsidRPr="00927E60">
          <w:t>(</w:t>
        </w:r>
        <w:proofErr w:type="spellStart"/>
        <w:r w:rsidRPr="00927E60">
          <w:t>csv_file</w:t>
        </w:r>
        <w:proofErr w:type="spellEnd"/>
        <w:r w:rsidRPr="00927E60">
          <w:t>):</w:t>
        </w:r>
      </w:ins>
    </w:p>
    <w:p w14:paraId="607B5A04" w14:textId="77777777" w:rsidR="00927E60" w:rsidRPr="00927E60" w:rsidRDefault="00927E60" w:rsidP="00927E60">
      <w:pPr>
        <w:pStyle w:val="Code"/>
        <w:rPr>
          <w:ins w:id="464" w:author="Kunal Kumar Singh [2]" w:date="2025-07-22T13:52:00Z"/>
        </w:rPr>
      </w:pPr>
      <w:ins w:id="465" w:author="Kunal Kumar Singh [2]" w:date="2025-07-22T13:52:00Z">
        <w:r w:rsidRPr="00927E60">
          <w:t>    dashboards = []</w:t>
        </w:r>
      </w:ins>
    </w:p>
    <w:p w14:paraId="77392EA8" w14:textId="77777777" w:rsidR="00927E60" w:rsidRPr="00927E60" w:rsidRDefault="00927E60" w:rsidP="00927E60">
      <w:pPr>
        <w:pStyle w:val="Code"/>
        <w:rPr>
          <w:ins w:id="466" w:author="Kunal Kumar Singh [2]" w:date="2025-07-22T13:52:00Z"/>
        </w:rPr>
      </w:pPr>
      <w:ins w:id="467" w:author="Kunal Kumar Singh [2]" w:date="2025-07-22T13:52:00Z">
        <w:r w:rsidRPr="00927E60">
          <w:t xml:space="preserve">    </w:t>
        </w:r>
        <w:proofErr w:type="spellStart"/>
        <w:r w:rsidRPr="00927E60">
          <w:t>seen_users</w:t>
        </w:r>
        <w:proofErr w:type="spellEnd"/>
        <w:r w:rsidRPr="00927E60">
          <w:t xml:space="preserve"> = set()</w:t>
        </w:r>
      </w:ins>
    </w:p>
    <w:p w14:paraId="67BFCFC0" w14:textId="77777777" w:rsidR="00927E60" w:rsidRPr="00927E60" w:rsidRDefault="00927E60" w:rsidP="00927E60">
      <w:pPr>
        <w:pStyle w:val="Code"/>
        <w:rPr>
          <w:ins w:id="468" w:author="Kunal Kumar Singh [2]" w:date="2025-07-22T13:52:00Z"/>
        </w:rPr>
      </w:pPr>
      <w:ins w:id="469" w:author="Kunal Kumar Singh [2]" w:date="2025-07-22T13:52:00Z">
        <w:r w:rsidRPr="00927E60">
          <w:t>    with open(</w:t>
        </w:r>
        <w:proofErr w:type="spellStart"/>
        <w:r w:rsidRPr="00927E60">
          <w:t>csv_file</w:t>
        </w:r>
        <w:proofErr w:type="spellEnd"/>
        <w:r w:rsidRPr="00927E60">
          <w:t>, mode='r', newline='', encoding='utf-8') as f:</w:t>
        </w:r>
      </w:ins>
    </w:p>
    <w:p w14:paraId="4491E82B" w14:textId="77777777" w:rsidR="00927E60" w:rsidRPr="00927E60" w:rsidRDefault="00927E60" w:rsidP="00927E60">
      <w:pPr>
        <w:pStyle w:val="Code"/>
        <w:rPr>
          <w:ins w:id="470" w:author="Kunal Kumar Singh [2]" w:date="2025-07-22T13:52:00Z"/>
        </w:rPr>
      </w:pPr>
      <w:ins w:id="471" w:author="Kunal Kumar Singh [2]" w:date="2025-07-22T13:52:00Z">
        <w:r w:rsidRPr="00927E60">
          <w:t xml:space="preserve">        reader = </w:t>
        </w:r>
        <w:proofErr w:type="spellStart"/>
        <w:r w:rsidRPr="00927E60">
          <w:t>csv.DictReader</w:t>
        </w:r>
        <w:proofErr w:type="spellEnd"/>
        <w:r w:rsidRPr="00927E60">
          <w:t>(f)</w:t>
        </w:r>
      </w:ins>
    </w:p>
    <w:p w14:paraId="2C849748" w14:textId="77777777" w:rsidR="00927E60" w:rsidRPr="00927E60" w:rsidRDefault="00927E60" w:rsidP="00927E60">
      <w:pPr>
        <w:pStyle w:val="Code"/>
        <w:rPr>
          <w:ins w:id="472" w:author="Kunal Kumar Singh [2]" w:date="2025-07-22T13:52:00Z"/>
        </w:rPr>
      </w:pPr>
      <w:ins w:id="473" w:author="Kunal Kumar Singh [2]" w:date="2025-07-22T13:52:00Z">
        <w:r w:rsidRPr="00927E60">
          <w:t>        for row in reader:</w:t>
        </w:r>
      </w:ins>
    </w:p>
    <w:p w14:paraId="75AC80F1" w14:textId="77777777" w:rsidR="00927E60" w:rsidRPr="00927E60" w:rsidRDefault="00927E60" w:rsidP="00927E60">
      <w:pPr>
        <w:pStyle w:val="Code"/>
        <w:rPr>
          <w:ins w:id="474" w:author="Kunal Kumar Singh [2]" w:date="2025-07-22T13:52:00Z"/>
        </w:rPr>
      </w:pPr>
      <w:ins w:id="475" w:author="Kunal Kumar Singh [2]" w:date="2025-07-22T13:52:00Z">
        <w:r w:rsidRPr="00927E60">
          <w:lastRenderedPageBreak/>
          <w:t xml:space="preserve">            </w:t>
        </w:r>
        <w:proofErr w:type="spellStart"/>
        <w:r w:rsidRPr="00927E60">
          <w:t>user_key</w:t>
        </w:r>
        <w:proofErr w:type="spellEnd"/>
        <w:r w:rsidRPr="00927E60">
          <w:t xml:space="preserve"> = (row['User name'], row['Password'])</w:t>
        </w:r>
      </w:ins>
    </w:p>
    <w:p w14:paraId="75DB8AF1" w14:textId="77777777" w:rsidR="00927E60" w:rsidRPr="00927E60" w:rsidRDefault="00927E60" w:rsidP="00927E60">
      <w:pPr>
        <w:pStyle w:val="Code"/>
        <w:rPr>
          <w:ins w:id="476" w:author="Kunal Kumar Singh [2]" w:date="2025-07-22T13:52:00Z"/>
        </w:rPr>
      </w:pPr>
      <w:ins w:id="477" w:author="Kunal Kumar Singh [2]" w:date="2025-07-22T13:52:00Z">
        <w:r w:rsidRPr="00927E60">
          <w:t xml:space="preserve">            if </w:t>
        </w:r>
        <w:proofErr w:type="spellStart"/>
        <w:r w:rsidRPr="00927E60">
          <w:t>user_key</w:t>
        </w:r>
        <w:proofErr w:type="spellEnd"/>
        <w:r w:rsidRPr="00927E60">
          <w:t xml:space="preserve"> not in </w:t>
        </w:r>
        <w:proofErr w:type="spellStart"/>
        <w:r w:rsidRPr="00927E60">
          <w:t>seen_users</w:t>
        </w:r>
        <w:proofErr w:type="spellEnd"/>
        <w:r w:rsidRPr="00927E60">
          <w:t>:</w:t>
        </w:r>
      </w:ins>
    </w:p>
    <w:p w14:paraId="026E4740" w14:textId="77777777" w:rsidR="00927E60" w:rsidRPr="00927E60" w:rsidRDefault="00927E60" w:rsidP="00927E60">
      <w:pPr>
        <w:pStyle w:val="Code"/>
        <w:rPr>
          <w:ins w:id="478" w:author="Kunal Kumar Singh [2]" w:date="2025-07-22T13:52:00Z"/>
        </w:rPr>
      </w:pPr>
      <w:ins w:id="479" w:author="Kunal Kumar Singh [2]" w:date="2025-07-22T13:52:00Z">
        <w:r w:rsidRPr="00927E60">
          <w:t xml:space="preserve">                </w:t>
        </w:r>
        <w:proofErr w:type="spellStart"/>
        <w:r w:rsidRPr="00927E60">
          <w:t>seen_users.add</w:t>
        </w:r>
        <w:proofErr w:type="spellEnd"/>
        <w:r w:rsidRPr="00927E60">
          <w:t>(</w:t>
        </w:r>
        <w:proofErr w:type="spellStart"/>
        <w:r w:rsidRPr="00927E60">
          <w:t>user_key</w:t>
        </w:r>
        <w:proofErr w:type="spellEnd"/>
        <w:r w:rsidRPr="00927E60">
          <w:t>)</w:t>
        </w:r>
      </w:ins>
    </w:p>
    <w:p w14:paraId="5BB013ED" w14:textId="77777777" w:rsidR="00927E60" w:rsidRPr="00927E60" w:rsidRDefault="00927E60" w:rsidP="00927E60">
      <w:pPr>
        <w:pStyle w:val="Code"/>
        <w:rPr>
          <w:ins w:id="480" w:author="Kunal Kumar Singh [2]" w:date="2025-07-22T13:52:00Z"/>
        </w:rPr>
      </w:pPr>
      <w:ins w:id="481" w:author="Kunal Kumar Singh [2]" w:date="2025-07-22T13:52:00Z">
        <w:r w:rsidRPr="00927E60">
          <w:t xml:space="preserve">                </w:t>
        </w:r>
        <w:proofErr w:type="spellStart"/>
        <w:r w:rsidRPr="00927E60">
          <w:t>dashboards.append</w:t>
        </w:r>
        <w:proofErr w:type="spellEnd"/>
        <w:r w:rsidRPr="00927E60">
          <w:t>(row)</w:t>
        </w:r>
      </w:ins>
    </w:p>
    <w:p w14:paraId="67C86E2E" w14:textId="01222952" w:rsidR="00927E60" w:rsidRPr="00927E60" w:rsidRDefault="00927E60">
      <w:pPr>
        <w:pStyle w:val="Code"/>
        <w:rPr>
          <w:ins w:id="482" w:author="Kunal Kumar Singh [2]" w:date="2025-07-22T13:50:00Z" w16du:dateUtc="2025-07-22T08:20:00Z"/>
        </w:rPr>
        <w:pPrChange w:id="483" w:author="Kunal Kumar Singh [2]" w:date="2025-07-22T13:52:00Z" w16du:dateUtc="2025-07-22T08:22:00Z">
          <w:pPr>
            <w:pStyle w:val="ListParagraph"/>
            <w:numPr>
              <w:numId w:val="268"/>
            </w:numPr>
            <w:ind w:hanging="360"/>
          </w:pPr>
        </w:pPrChange>
      </w:pPr>
      <w:ins w:id="484" w:author="Kunal Kumar Singh [2]" w:date="2025-07-22T13:52:00Z">
        <w:r w:rsidRPr="00927E60">
          <w:t>    return dashboards</w:t>
        </w:r>
      </w:ins>
    </w:p>
    <w:p w14:paraId="588C955F" w14:textId="1DC17889" w:rsidR="00105F97" w:rsidRDefault="00D85336" w:rsidP="00927E60">
      <w:pPr>
        <w:pStyle w:val="ListParagraph"/>
        <w:spacing w:before="240"/>
        <w:rPr>
          <w:ins w:id="485" w:author="Kunal Kumar Singh [2]" w:date="2025-07-22T13:55:00Z" w16du:dateUtc="2025-07-22T08:25:00Z"/>
        </w:rPr>
      </w:pPr>
      <w:ins w:id="486" w:author="Kunal Kumar Singh [2]" w:date="2025-07-23T13:54:00Z">
        <w:r w:rsidRPr="00D85336">
          <w:t>This function</w:t>
        </w:r>
      </w:ins>
      <w:ins w:id="487" w:author="Kunal Kumar Singh [2]" w:date="2025-07-23T13:54:00Z" w16du:dateUtc="2025-07-23T08:24:00Z">
        <w:r>
          <w:t xml:space="preserve"> is made to</w:t>
        </w:r>
      </w:ins>
      <w:ins w:id="488" w:author="Kunal Kumar Singh [2]" w:date="2025-07-23T13:54:00Z">
        <w:r w:rsidRPr="00D85336">
          <w:t xml:space="preserve"> read the </w:t>
        </w:r>
        <w:r w:rsidRPr="00D85336">
          <w:rPr>
            <w:b/>
            <w:bCs/>
            <w:rPrChange w:id="489" w:author="Kunal Kumar Singh [2]" w:date="2025-07-23T13:54:00Z" w16du:dateUtc="2025-07-23T08:24:00Z">
              <w:rPr/>
            </w:rPrChange>
          </w:rPr>
          <w:t>dashboards.csv</w:t>
        </w:r>
        <w:r w:rsidRPr="00D85336">
          <w:t xml:space="preserve"> file, which contains user credentials required to access and refresh their respective </w:t>
        </w:r>
      </w:ins>
      <w:ins w:id="490" w:author="Kunal Kumar Singh [2]" w:date="2025-07-23T15:56:00Z" w16du:dateUtc="2025-07-23T10:26:00Z">
        <w:r w:rsidR="00203A2F">
          <w:t>datasets</w:t>
        </w:r>
      </w:ins>
      <w:ins w:id="491" w:author="Kunal Kumar Singh [2]" w:date="2025-07-23T13:54:00Z">
        <w:r w:rsidRPr="00D85336">
          <w:t xml:space="preserve"> in Power BI Service. To prevent redundant authentication and </w:t>
        </w:r>
      </w:ins>
      <w:ins w:id="492" w:author="Kunal Kumar Singh [2]" w:date="2025-07-23T15:56:00Z" w16du:dateUtc="2025-07-23T10:26:00Z">
        <w:r w:rsidR="00203A2F">
          <w:t>dataset</w:t>
        </w:r>
      </w:ins>
      <w:ins w:id="493" w:author="Kunal Kumar Singh [2]" w:date="2025-07-23T13:54:00Z">
        <w:r w:rsidRPr="00D85336">
          <w:t xml:space="preserve"> refresh attempts, the function filters out duplicate entries based on a unique (User name, Password) combination. It returns a clean list of distinct user configurations that are used later in the script for token generation and </w:t>
        </w:r>
      </w:ins>
      <w:ins w:id="494" w:author="Kunal Kumar Singh [2]" w:date="2025-07-23T13:55:00Z" w16du:dateUtc="2025-07-23T08:25:00Z">
        <w:r>
          <w:t>dashboard</w:t>
        </w:r>
      </w:ins>
      <w:ins w:id="495" w:author="Kunal Kumar Singh [2]" w:date="2025-07-23T13:54:00Z">
        <w:r w:rsidRPr="00D85336">
          <w:t xml:space="preserve"> </w:t>
        </w:r>
      </w:ins>
      <w:ins w:id="496" w:author="Kunal Kumar Singh [2]" w:date="2025-07-23T13:55:00Z" w16du:dateUtc="2025-07-23T08:25:00Z">
        <w:r w:rsidRPr="00D85336">
          <w:t>operations.</w:t>
        </w:r>
      </w:ins>
    </w:p>
    <w:p w14:paraId="579C3BE9" w14:textId="77777777" w:rsidR="00C049E0" w:rsidRDefault="00C049E0" w:rsidP="00C049E0">
      <w:pPr>
        <w:pStyle w:val="ListParagraph"/>
        <w:numPr>
          <w:ilvl w:val="0"/>
          <w:numId w:val="268"/>
        </w:numPr>
        <w:spacing w:before="240"/>
        <w:rPr>
          <w:ins w:id="497" w:author="Kunal Kumar Singh [2]" w:date="2025-07-22T14:12:00Z" w16du:dateUtc="2025-07-22T08:42:00Z"/>
        </w:rPr>
      </w:pPr>
      <w:proofErr w:type="spellStart"/>
      <w:ins w:id="498" w:author="Kunal Kumar Singh [2]" w:date="2025-07-22T14:11:00Z" w16du:dateUtc="2025-07-22T08:41:00Z">
        <w:r w:rsidRPr="00C049E0">
          <w:rPr>
            <w:b/>
            <w:bCs/>
            <w:rPrChange w:id="499" w:author="Kunal Kumar Singh [2]" w:date="2025-07-22T14:11:00Z" w16du:dateUtc="2025-07-22T08:41:00Z">
              <w:rPr/>
            </w:rPrChange>
          </w:rPr>
          <w:t>load_blocked_datasets</w:t>
        </w:r>
        <w:proofErr w:type="spellEnd"/>
        <w:r w:rsidRPr="00C049E0">
          <w:rPr>
            <w:b/>
            <w:bCs/>
            <w:rPrChange w:id="500" w:author="Kunal Kumar Singh [2]" w:date="2025-07-22T14:11:00Z" w16du:dateUtc="2025-07-22T08:41:00Z">
              <w:rPr/>
            </w:rPrChange>
          </w:rPr>
          <w:t>:</w:t>
        </w:r>
        <w:r w:rsidRPr="00C049E0">
          <w:t xml:space="preserve"> </w:t>
        </w:r>
      </w:ins>
    </w:p>
    <w:p w14:paraId="563D3FD1" w14:textId="77777777" w:rsidR="009E7D5A" w:rsidRDefault="009E7D5A" w:rsidP="009E7D5A">
      <w:pPr>
        <w:pStyle w:val="Code"/>
        <w:rPr>
          <w:ins w:id="501" w:author="Kunal Kumar Singh [2]" w:date="2025-07-22T14:44:00Z" w16du:dateUtc="2025-07-22T09:14:00Z"/>
        </w:rPr>
      </w:pPr>
      <w:ins w:id="502" w:author="Kunal Kumar Singh [2]" w:date="2025-07-22T14:44:00Z" w16du:dateUtc="2025-07-22T09:14:00Z">
        <w:r>
          <w:t xml:space="preserve">def </w:t>
        </w:r>
        <w:proofErr w:type="spellStart"/>
        <w:r>
          <w:t>load_blocked_datasets</w:t>
        </w:r>
        <w:proofErr w:type="spellEnd"/>
        <w:r>
          <w:t>(</w:t>
        </w:r>
        <w:proofErr w:type="spellStart"/>
        <w:r>
          <w:t>file_path</w:t>
        </w:r>
        <w:proofErr w:type="spellEnd"/>
        <w:r>
          <w:t>):</w:t>
        </w:r>
      </w:ins>
    </w:p>
    <w:p w14:paraId="06C624B9" w14:textId="77777777" w:rsidR="009E7D5A" w:rsidRDefault="009E7D5A" w:rsidP="009E7D5A">
      <w:pPr>
        <w:pStyle w:val="Code"/>
        <w:rPr>
          <w:ins w:id="503" w:author="Kunal Kumar Singh [2]" w:date="2025-07-22T14:44:00Z" w16du:dateUtc="2025-07-22T09:14:00Z"/>
        </w:rPr>
      </w:pPr>
      <w:ins w:id="504" w:author="Kunal Kumar Singh [2]" w:date="2025-07-22T14:44:00Z" w16du:dateUtc="2025-07-22T09:14:00Z">
        <w:r>
          <w:t xml:space="preserve">    if not </w:t>
        </w:r>
        <w:proofErr w:type="spellStart"/>
        <w:r>
          <w:t>os.path.exists</w:t>
        </w:r>
        <w:proofErr w:type="spellEnd"/>
        <w:r>
          <w:t>(</w:t>
        </w:r>
        <w:proofErr w:type="spellStart"/>
        <w:r>
          <w:t>file_path</w:t>
        </w:r>
        <w:proofErr w:type="spellEnd"/>
        <w:r>
          <w:t>):</w:t>
        </w:r>
      </w:ins>
    </w:p>
    <w:p w14:paraId="7A7B80FB" w14:textId="77777777" w:rsidR="009E7D5A" w:rsidRDefault="009E7D5A" w:rsidP="009E7D5A">
      <w:pPr>
        <w:pStyle w:val="Code"/>
        <w:rPr>
          <w:ins w:id="505" w:author="Kunal Kumar Singh [2]" w:date="2025-07-22T14:44:00Z" w16du:dateUtc="2025-07-22T09:14:00Z"/>
        </w:rPr>
      </w:pPr>
      <w:ins w:id="506" w:author="Kunal Kumar Singh [2]" w:date="2025-07-22T14:44:00Z" w16du:dateUtc="2025-07-22T09:14:00Z">
        <w:r>
          <w:t xml:space="preserve">        return set()</w:t>
        </w:r>
      </w:ins>
    </w:p>
    <w:p w14:paraId="6F100ABA" w14:textId="77777777" w:rsidR="009E7D5A" w:rsidRDefault="009E7D5A" w:rsidP="009E7D5A">
      <w:pPr>
        <w:pStyle w:val="Code"/>
        <w:rPr>
          <w:ins w:id="507" w:author="Kunal Kumar Singh [2]" w:date="2025-07-22T14:44:00Z" w16du:dateUtc="2025-07-22T09:14:00Z"/>
        </w:rPr>
      </w:pPr>
      <w:ins w:id="508" w:author="Kunal Kumar Singh [2]" w:date="2025-07-22T14:44:00Z" w16du:dateUtc="2025-07-22T09:14:00Z">
        <w:r>
          <w:t xml:space="preserve">    </w:t>
        </w:r>
        <w:proofErr w:type="spellStart"/>
        <w:r>
          <w:t>df</w:t>
        </w:r>
        <w:proofErr w:type="spellEnd"/>
        <w:r>
          <w:t xml:space="preserve"> = </w:t>
        </w:r>
        <w:proofErr w:type="spellStart"/>
        <w:r>
          <w:t>pd.read_csv</w:t>
        </w:r>
        <w:proofErr w:type="spellEnd"/>
        <w:r>
          <w:t>(</w:t>
        </w:r>
        <w:proofErr w:type="spellStart"/>
        <w:r>
          <w:t>file_path</w:t>
        </w:r>
        <w:proofErr w:type="spellEnd"/>
        <w:r>
          <w:t>)</w:t>
        </w:r>
      </w:ins>
    </w:p>
    <w:p w14:paraId="23EE5F72" w14:textId="557870FD" w:rsidR="00C049E0" w:rsidRDefault="009E7D5A">
      <w:pPr>
        <w:pStyle w:val="Code"/>
        <w:rPr>
          <w:ins w:id="509" w:author="Kunal Kumar Singh [2]" w:date="2025-07-22T14:12:00Z" w16du:dateUtc="2025-07-22T08:42:00Z"/>
        </w:rPr>
        <w:pPrChange w:id="510" w:author="Kunal Kumar Singh [2]" w:date="2025-07-22T14:12:00Z" w16du:dateUtc="2025-07-22T08:42:00Z">
          <w:pPr>
            <w:pStyle w:val="ListParagraph"/>
            <w:numPr>
              <w:numId w:val="268"/>
            </w:numPr>
            <w:spacing w:before="240"/>
            <w:ind w:hanging="360"/>
          </w:pPr>
        </w:pPrChange>
      </w:pPr>
      <w:ins w:id="511" w:author="Kunal Kumar Singh [2]" w:date="2025-07-22T14:44:00Z" w16du:dateUtc="2025-07-22T09:14:00Z">
        <w:r>
          <w:t xml:space="preserve">    return set(zip(</w:t>
        </w:r>
        <w:proofErr w:type="spellStart"/>
        <w:r>
          <w:t>df</w:t>
        </w:r>
        <w:proofErr w:type="spellEnd"/>
        <w:r>
          <w:t xml:space="preserve">['User Name'], </w:t>
        </w:r>
        <w:proofErr w:type="spellStart"/>
        <w:r>
          <w:t>df</w:t>
        </w:r>
        <w:proofErr w:type="spellEnd"/>
        <w:r>
          <w:t>['DATASET_ID']))</w:t>
        </w:r>
      </w:ins>
    </w:p>
    <w:p w14:paraId="2A36964A" w14:textId="69108BD1" w:rsidR="00927E60" w:rsidRDefault="00D85336" w:rsidP="00C049E0">
      <w:pPr>
        <w:pStyle w:val="ListParagraph"/>
        <w:spacing w:before="240"/>
        <w:rPr>
          <w:ins w:id="512" w:author="Kunal Kumar Singh [2]" w:date="2025-07-22T14:48:00Z" w16du:dateUtc="2025-07-22T09:18:00Z"/>
        </w:rPr>
      </w:pPr>
      <w:ins w:id="513" w:author="Kunal Kumar Singh [2]" w:date="2025-07-23T13:59:00Z" w16du:dateUtc="2025-07-23T08:29:00Z">
        <w:r w:rsidRPr="00D85336">
          <w:t xml:space="preserve">This function reads the </w:t>
        </w:r>
        <w:r w:rsidRPr="00D85336">
          <w:rPr>
            <w:b/>
            <w:bCs/>
            <w:rPrChange w:id="514" w:author="Kunal Kumar Singh [2]" w:date="2025-07-23T14:00:00Z" w16du:dateUtc="2025-07-23T08:30:00Z">
              <w:rPr/>
            </w:rPrChange>
          </w:rPr>
          <w:t>blocked_datasets.csv</w:t>
        </w:r>
        <w:r w:rsidRPr="00D85336">
          <w:t xml:space="preserve"> file, which contains a list of dataset IDs along with the associated Power BI user names. These datasets are considered "blocked" and should not be refreshed under any circumstances. The function converts the CSV into a set of (</w:t>
        </w:r>
        <w:r w:rsidRPr="00D85336">
          <w:rPr>
            <w:b/>
            <w:bCs/>
            <w:rPrChange w:id="515" w:author="Kunal Kumar Singh [2]" w:date="2025-07-23T14:00:00Z" w16du:dateUtc="2025-07-23T08:30:00Z">
              <w:rPr/>
            </w:rPrChange>
          </w:rPr>
          <w:t>User Name</w:t>
        </w:r>
        <w:r w:rsidRPr="00D85336">
          <w:t xml:space="preserve">, </w:t>
        </w:r>
        <w:r w:rsidRPr="00D85336">
          <w:rPr>
            <w:b/>
            <w:bCs/>
            <w:rPrChange w:id="516" w:author="Kunal Kumar Singh [2]" w:date="2025-07-23T14:00:00Z" w16du:dateUtc="2025-07-23T08:30:00Z">
              <w:rPr/>
            </w:rPrChange>
          </w:rPr>
          <w:t>Dataset ID</w:t>
        </w:r>
        <w:r w:rsidRPr="00D85336">
          <w:t>) tuples for efficient lookup. This set is later used to filter out and exclude blocked datasets from the refresh pipeline before any API calls are made</w:t>
        </w:r>
      </w:ins>
      <w:ins w:id="517" w:author="Kunal Kumar Singh [2]" w:date="2025-07-22T14:11:00Z" w16du:dateUtc="2025-07-22T08:41:00Z">
        <w:r w:rsidR="00C049E0" w:rsidRPr="00C049E0">
          <w:t>.</w:t>
        </w:r>
      </w:ins>
    </w:p>
    <w:p w14:paraId="29ED548A" w14:textId="199310B7" w:rsidR="00AB377F" w:rsidRDefault="00AB377F" w:rsidP="00AB377F">
      <w:pPr>
        <w:pStyle w:val="ListParagraph"/>
        <w:numPr>
          <w:ilvl w:val="0"/>
          <w:numId w:val="268"/>
        </w:numPr>
        <w:spacing w:before="240"/>
        <w:rPr>
          <w:ins w:id="518" w:author="Kunal Kumar Singh [2]" w:date="2025-07-22T14:49:00Z" w16du:dateUtc="2025-07-22T09:19:00Z"/>
        </w:rPr>
      </w:pPr>
      <w:proofErr w:type="spellStart"/>
      <w:ins w:id="519" w:author="Kunal Kumar Singh [2]" w:date="2025-07-22T14:48:00Z" w16du:dateUtc="2025-07-22T09:18:00Z">
        <w:r>
          <w:rPr>
            <w:b/>
            <w:bCs/>
          </w:rPr>
          <w:t>get_</w:t>
        </w:r>
      </w:ins>
      <w:ins w:id="520" w:author="Kunal Kumar Singh [2]" w:date="2025-07-22T14:49:00Z" w16du:dateUtc="2025-07-22T09:19:00Z">
        <w:r>
          <w:rPr>
            <w:b/>
            <w:bCs/>
          </w:rPr>
          <w:t>token</w:t>
        </w:r>
        <w:proofErr w:type="spellEnd"/>
        <w:r>
          <w:rPr>
            <w:b/>
            <w:bCs/>
          </w:rPr>
          <w:t>:</w:t>
        </w:r>
      </w:ins>
    </w:p>
    <w:p w14:paraId="4B4E2938" w14:textId="77777777" w:rsidR="00AB377F" w:rsidRDefault="00AB377F" w:rsidP="00AB377F">
      <w:pPr>
        <w:pStyle w:val="Code"/>
        <w:rPr>
          <w:ins w:id="521" w:author="Kunal Kumar Singh [2]" w:date="2025-07-22T14:51:00Z" w16du:dateUtc="2025-07-22T09:21:00Z"/>
        </w:rPr>
      </w:pPr>
      <w:ins w:id="522" w:author="Kunal Kumar Singh [2]" w:date="2025-07-22T14:51:00Z" w16du:dateUtc="2025-07-22T09:21:00Z">
        <w:r>
          <w:t xml:space="preserve">def </w:t>
        </w:r>
        <w:proofErr w:type="spellStart"/>
        <w:r>
          <w:t>get_token</w:t>
        </w:r>
        <w:proofErr w:type="spellEnd"/>
        <w:r>
          <w:t>(config):</w:t>
        </w:r>
      </w:ins>
    </w:p>
    <w:p w14:paraId="10902D00" w14:textId="77777777" w:rsidR="00AB377F" w:rsidRDefault="00AB377F" w:rsidP="00AB377F">
      <w:pPr>
        <w:pStyle w:val="Code"/>
        <w:rPr>
          <w:ins w:id="523" w:author="Kunal Kumar Singh [2]" w:date="2025-07-22T14:51:00Z" w16du:dateUtc="2025-07-22T09:21:00Z"/>
        </w:rPr>
      </w:pPr>
      <w:ins w:id="524" w:author="Kunal Kumar Singh [2]" w:date="2025-07-22T14:51:00Z" w16du:dateUtc="2025-07-22T09:21:00Z">
        <w:r>
          <w:t xml:space="preserve">    </w:t>
        </w:r>
        <w:proofErr w:type="spellStart"/>
        <w:r>
          <w:t>url</w:t>
        </w:r>
        <w:proofErr w:type="spellEnd"/>
        <w:r>
          <w:t xml:space="preserve"> = </w:t>
        </w:r>
        <w:proofErr w:type="spellStart"/>
        <w:r>
          <w:t>f"https</w:t>
        </w:r>
        <w:proofErr w:type="spellEnd"/>
        <w:r>
          <w:t>://login.microsoftonline.com/{TENANT_ID}/oauth2/token"</w:t>
        </w:r>
      </w:ins>
    </w:p>
    <w:p w14:paraId="061B22CF" w14:textId="77777777" w:rsidR="00AB377F" w:rsidRDefault="00AB377F" w:rsidP="00AB377F">
      <w:pPr>
        <w:pStyle w:val="Code"/>
        <w:rPr>
          <w:ins w:id="525" w:author="Kunal Kumar Singh [2]" w:date="2025-07-22T14:51:00Z" w16du:dateUtc="2025-07-22T09:21:00Z"/>
        </w:rPr>
      </w:pPr>
      <w:ins w:id="526" w:author="Kunal Kumar Singh [2]" w:date="2025-07-22T14:51:00Z" w16du:dateUtc="2025-07-22T09:21:00Z">
        <w:r>
          <w:t xml:space="preserve">    data = {</w:t>
        </w:r>
      </w:ins>
    </w:p>
    <w:p w14:paraId="5A130F74" w14:textId="77777777" w:rsidR="00AB377F" w:rsidRDefault="00AB377F" w:rsidP="00AB377F">
      <w:pPr>
        <w:pStyle w:val="Code"/>
        <w:rPr>
          <w:ins w:id="527" w:author="Kunal Kumar Singh [2]" w:date="2025-07-22T14:51:00Z" w16du:dateUtc="2025-07-22T09:21:00Z"/>
        </w:rPr>
      </w:pPr>
      <w:ins w:id="528" w:author="Kunal Kumar Singh [2]" w:date="2025-07-22T14:51:00Z" w16du:dateUtc="2025-07-22T09:21:00Z">
        <w:r>
          <w:t xml:space="preserve">        '</w:t>
        </w:r>
        <w:proofErr w:type="spellStart"/>
        <w:r>
          <w:t>grant_type</w:t>
        </w:r>
        <w:proofErr w:type="spellEnd"/>
        <w:r>
          <w:t>': 'password',</w:t>
        </w:r>
      </w:ins>
    </w:p>
    <w:p w14:paraId="2844AE15" w14:textId="77777777" w:rsidR="00AB377F" w:rsidRDefault="00AB377F" w:rsidP="00AB377F">
      <w:pPr>
        <w:pStyle w:val="Code"/>
        <w:rPr>
          <w:ins w:id="529" w:author="Kunal Kumar Singh [2]" w:date="2025-07-22T14:51:00Z" w16du:dateUtc="2025-07-22T09:21:00Z"/>
        </w:rPr>
      </w:pPr>
      <w:ins w:id="530" w:author="Kunal Kumar Singh [2]" w:date="2025-07-22T14:51:00Z" w16du:dateUtc="2025-07-22T09:21:00Z">
        <w:r>
          <w:t xml:space="preserve">        'resource': RESOURCE,</w:t>
        </w:r>
      </w:ins>
    </w:p>
    <w:p w14:paraId="6DD72668" w14:textId="77777777" w:rsidR="00AB377F" w:rsidRDefault="00AB377F" w:rsidP="00AB377F">
      <w:pPr>
        <w:pStyle w:val="Code"/>
        <w:rPr>
          <w:ins w:id="531" w:author="Kunal Kumar Singh [2]" w:date="2025-07-22T14:51:00Z" w16du:dateUtc="2025-07-22T09:21:00Z"/>
        </w:rPr>
      </w:pPr>
      <w:ins w:id="532" w:author="Kunal Kumar Singh [2]" w:date="2025-07-22T14:51:00Z" w16du:dateUtc="2025-07-22T09:21:00Z">
        <w:r>
          <w:t xml:space="preserve">        '</w:t>
        </w:r>
        <w:proofErr w:type="spellStart"/>
        <w:r>
          <w:t>client_id</w:t>
        </w:r>
        <w:proofErr w:type="spellEnd"/>
        <w:r>
          <w:t>': CLIENT_ID,</w:t>
        </w:r>
      </w:ins>
    </w:p>
    <w:p w14:paraId="71E94842" w14:textId="77777777" w:rsidR="00AB377F" w:rsidRDefault="00AB377F" w:rsidP="00AB377F">
      <w:pPr>
        <w:pStyle w:val="Code"/>
        <w:rPr>
          <w:ins w:id="533" w:author="Kunal Kumar Singh [2]" w:date="2025-07-22T14:51:00Z" w16du:dateUtc="2025-07-22T09:21:00Z"/>
        </w:rPr>
      </w:pPr>
      <w:ins w:id="534" w:author="Kunal Kumar Singh [2]" w:date="2025-07-22T14:51:00Z" w16du:dateUtc="2025-07-22T09:21:00Z">
        <w:r>
          <w:t xml:space="preserve">        '</w:t>
        </w:r>
        <w:proofErr w:type="spellStart"/>
        <w:r>
          <w:t>client_secret</w:t>
        </w:r>
        <w:proofErr w:type="spellEnd"/>
        <w:r>
          <w:t>': CLIENT_SECRET,</w:t>
        </w:r>
      </w:ins>
    </w:p>
    <w:p w14:paraId="1D85FC26" w14:textId="77777777" w:rsidR="00AB377F" w:rsidRDefault="00AB377F" w:rsidP="00AB377F">
      <w:pPr>
        <w:pStyle w:val="Code"/>
        <w:rPr>
          <w:ins w:id="535" w:author="Kunal Kumar Singh [2]" w:date="2025-07-22T14:51:00Z" w16du:dateUtc="2025-07-22T09:21:00Z"/>
        </w:rPr>
      </w:pPr>
      <w:ins w:id="536" w:author="Kunal Kumar Singh [2]" w:date="2025-07-22T14:51:00Z" w16du:dateUtc="2025-07-22T09:21:00Z">
        <w:r>
          <w:t xml:space="preserve">        'username': config['User name'],</w:t>
        </w:r>
      </w:ins>
    </w:p>
    <w:p w14:paraId="3826EE22" w14:textId="77777777" w:rsidR="00AB377F" w:rsidRDefault="00AB377F" w:rsidP="00AB377F">
      <w:pPr>
        <w:pStyle w:val="Code"/>
        <w:rPr>
          <w:ins w:id="537" w:author="Kunal Kumar Singh [2]" w:date="2025-07-22T14:51:00Z" w16du:dateUtc="2025-07-22T09:21:00Z"/>
        </w:rPr>
      </w:pPr>
      <w:ins w:id="538" w:author="Kunal Kumar Singh [2]" w:date="2025-07-22T14:51:00Z" w16du:dateUtc="2025-07-22T09:21:00Z">
        <w:r>
          <w:t xml:space="preserve">        'password': config['Password'],</w:t>
        </w:r>
      </w:ins>
    </w:p>
    <w:p w14:paraId="488A6E42" w14:textId="77777777" w:rsidR="00AB377F" w:rsidRDefault="00AB377F" w:rsidP="00AB377F">
      <w:pPr>
        <w:pStyle w:val="Code"/>
        <w:rPr>
          <w:ins w:id="539" w:author="Kunal Kumar Singh [2]" w:date="2025-07-22T14:51:00Z" w16du:dateUtc="2025-07-22T09:21:00Z"/>
        </w:rPr>
      </w:pPr>
      <w:ins w:id="540" w:author="Kunal Kumar Singh [2]" w:date="2025-07-22T14:51:00Z" w16du:dateUtc="2025-07-22T09:21:00Z">
        <w:r>
          <w:t xml:space="preserve">        'scope': SCOPE</w:t>
        </w:r>
      </w:ins>
    </w:p>
    <w:p w14:paraId="01B4C700" w14:textId="77777777" w:rsidR="00AB377F" w:rsidRDefault="00AB377F" w:rsidP="00AB377F">
      <w:pPr>
        <w:pStyle w:val="Code"/>
        <w:rPr>
          <w:ins w:id="541" w:author="Kunal Kumar Singh [2]" w:date="2025-07-22T14:51:00Z" w16du:dateUtc="2025-07-22T09:21:00Z"/>
        </w:rPr>
      </w:pPr>
      <w:ins w:id="542" w:author="Kunal Kumar Singh [2]" w:date="2025-07-22T14:51:00Z" w16du:dateUtc="2025-07-22T09:21:00Z">
        <w:r>
          <w:t xml:space="preserve">    }</w:t>
        </w:r>
      </w:ins>
    </w:p>
    <w:p w14:paraId="0F43097E" w14:textId="77777777" w:rsidR="00AB377F" w:rsidRDefault="00AB377F" w:rsidP="00AB377F">
      <w:pPr>
        <w:pStyle w:val="Code"/>
        <w:rPr>
          <w:ins w:id="543" w:author="Kunal Kumar Singh [2]" w:date="2025-07-22T14:51:00Z" w16du:dateUtc="2025-07-22T09:21:00Z"/>
        </w:rPr>
      </w:pPr>
      <w:ins w:id="544" w:author="Kunal Kumar Singh [2]" w:date="2025-07-22T14:51:00Z" w16du:dateUtc="2025-07-22T09:21:00Z">
        <w:r>
          <w:t xml:space="preserve">    try:</w:t>
        </w:r>
      </w:ins>
    </w:p>
    <w:p w14:paraId="19CFECFC" w14:textId="77777777" w:rsidR="00AB377F" w:rsidRDefault="00AB377F" w:rsidP="00AB377F">
      <w:pPr>
        <w:pStyle w:val="Code"/>
        <w:rPr>
          <w:ins w:id="545" w:author="Kunal Kumar Singh [2]" w:date="2025-07-22T14:51:00Z" w16du:dateUtc="2025-07-22T09:21:00Z"/>
        </w:rPr>
      </w:pPr>
      <w:ins w:id="546" w:author="Kunal Kumar Singh [2]" w:date="2025-07-22T14:51:00Z" w16du:dateUtc="2025-07-22T09:21:00Z">
        <w:r>
          <w:lastRenderedPageBreak/>
          <w:t xml:space="preserve">        response = </w:t>
        </w:r>
        <w:proofErr w:type="spellStart"/>
        <w:r>
          <w:t>requests.post</w:t>
        </w:r>
        <w:proofErr w:type="spellEnd"/>
        <w:r>
          <w:t>(</w:t>
        </w:r>
        <w:proofErr w:type="spellStart"/>
        <w:r>
          <w:t>url</w:t>
        </w:r>
        <w:proofErr w:type="spellEnd"/>
        <w:r>
          <w:t>, data=data)</w:t>
        </w:r>
      </w:ins>
    </w:p>
    <w:p w14:paraId="58C35198" w14:textId="77777777" w:rsidR="00AB377F" w:rsidRDefault="00AB377F" w:rsidP="00AB377F">
      <w:pPr>
        <w:pStyle w:val="Code"/>
        <w:rPr>
          <w:ins w:id="547" w:author="Kunal Kumar Singh [2]" w:date="2025-07-22T14:51:00Z" w16du:dateUtc="2025-07-22T09:21:00Z"/>
        </w:rPr>
      </w:pPr>
      <w:ins w:id="548" w:author="Kunal Kumar Singh [2]" w:date="2025-07-22T14:51:00Z" w16du:dateUtc="2025-07-22T09:21:00Z">
        <w:r>
          <w:t xml:space="preserve">        return </w:t>
        </w:r>
        <w:proofErr w:type="spellStart"/>
        <w:r>
          <w:t>response.json</w:t>
        </w:r>
        <w:proofErr w:type="spellEnd"/>
        <w:r>
          <w:t>().get('</w:t>
        </w:r>
        <w:proofErr w:type="spellStart"/>
        <w:r>
          <w:t>access_token</w:t>
        </w:r>
        <w:proofErr w:type="spellEnd"/>
        <w:r>
          <w:t>')</w:t>
        </w:r>
      </w:ins>
    </w:p>
    <w:p w14:paraId="581E0A16" w14:textId="77777777" w:rsidR="00AB377F" w:rsidRDefault="00AB377F" w:rsidP="00AB377F">
      <w:pPr>
        <w:pStyle w:val="Code"/>
        <w:rPr>
          <w:ins w:id="549" w:author="Kunal Kumar Singh [2]" w:date="2025-07-22T14:51:00Z" w16du:dateUtc="2025-07-22T09:21:00Z"/>
        </w:rPr>
      </w:pPr>
      <w:ins w:id="550" w:author="Kunal Kumar Singh [2]" w:date="2025-07-22T14:51:00Z" w16du:dateUtc="2025-07-22T09:21:00Z">
        <w:r>
          <w:t xml:space="preserve">    except Exception as e:</w:t>
        </w:r>
      </w:ins>
    </w:p>
    <w:p w14:paraId="1375CDFA" w14:textId="77777777" w:rsidR="00AB377F" w:rsidRDefault="00AB377F" w:rsidP="00AB377F">
      <w:pPr>
        <w:pStyle w:val="Code"/>
        <w:rPr>
          <w:ins w:id="551" w:author="Kunal Kumar Singh [2]" w:date="2025-07-22T14:51:00Z" w16du:dateUtc="2025-07-22T09:21:00Z"/>
        </w:rPr>
      </w:pPr>
      <w:ins w:id="552" w:author="Kunal Kumar Singh [2]" w:date="2025-07-22T14:51:00Z" w16du:dateUtc="2025-07-22T09:21:00Z">
        <w:r>
          <w:t xml:space="preserve">        print(</w:t>
        </w:r>
        <w:proofErr w:type="spellStart"/>
        <w:r>
          <w:t>f"Token</w:t>
        </w:r>
        <w:proofErr w:type="spellEnd"/>
        <w:r>
          <w:t xml:space="preserve"> fetch failed for {config['User name']}: {str(e)}")</w:t>
        </w:r>
      </w:ins>
    </w:p>
    <w:p w14:paraId="1FE136A6" w14:textId="296BBD73" w:rsidR="00AB377F" w:rsidRDefault="00AB377F">
      <w:pPr>
        <w:pStyle w:val="Code"/>
        <w:rPr>
          <w:ins w:id="553" w:author="Kunal Kumar Singh [2]" w:date="2025-07-22T14:49:00Z" w16du:dateUtc="2025-07-22T09:19:00Z"/>
        </w:rPr>
        <w:pPrChange w:id="554" w:author="Kunal Kumar Singh [2]" w:date="2025-07-22T14:51:00Z" w16du:dateUtc="2025-07-22T09:21:00Z">
          <w:pPr>
            <w:pStyle w:val="ListParagraph"/>
            <w:spacing w:before="240"/>
          </w:pPr>
        </w:pPrChange>
      </w:pPr>
      <w:ins w:id="555" w:author="Kunal Kumar Singh [2]" w:date="2025-07-22T14:51:00Z" w16du:dateUtc="2025-07-22T09:21:00Z">
        <w:r>
          <w:t xml:space="preserve">        return None</w:t>
        </w:r>
      </w:ins>
    </w:p>
    <w:p w14:paraId="2120EEE6" w14:textId="77777777" w:rsidR="00777AFF" w:rsidRDefault="00777AFF" w:rsidP="00777AFF">
      <w:pPr>
        <w:pStyle w:val="ListParagraph"/>
        <w:spacing w:before="240"/>
        <w:rPr>
          <w:ins w:id="556" w:author="Kunal Kumar Singh [2]" w:date="2025-07-23T14:18:00Z" w16du:dateUtc="2025-07-23T08:48:00Z"/>
        </w:rPr>
      </w:pPr>
      <w:ins w:id="557" w:author="Kunal Kumar Singh [2]" w:date="2025-07-23T14:04:00Z">
        <w:r w:rsidRPr="00777AFF">
          <w:t>This function is responsible for acquiring an OAuth2 access token for a specified user by submitting client credentials, resource scope, and user login information to the Azure Active Directory (AAD) token endpoint. The token retrieved is essential for authenticating subsequent API requests to the Power BI REST service.</w:t>
        </w:r>
      </w:ins>
    </w:p>
    <w:p w14:paraId="6218F110" w14:textId="51FA96A9" w:rsidR="00806D4E" w:rsidRPr="00777AFF" w:rsidRDefault="00806D4E" w:rsidP="00777AFF">
      <w:pPr>
        <w:pStyle w:val="ListParagraph"/>
        <w:spacing w:before="240"/>
        <w:rPr>
          <w:ins w:id="558" w:author="Kunal Kumar Singh [2]" w:date="2025-07-23T14:04:00Z"/>
        </w:rPr>
      </w:pPr>
      <w:ins w:id="559" w:author="Kunal Kumar Singh [2]" w:date="2025-07-23T14:18:00Z">
        <w:r w:rsidRPr="00806D4E">
          <w:t xml:space="preserve">The parameter </w:t>
        </w:r>
        <w:r w:rsidRPr="00580C8F">
          <w:rPr>
            <w:b/>
            <w:bCs/>
            <w:rPrChange w:id="560" w:author="Kunal Kumar Singh [2]" w:date="2025-07-23T14:36:00Z" w16du:dateUtc="2025-07-23T09:06:00Z">
              <w:rPr/>
            </w:rPrChange>
          </w:rPr>
          <w:t>config</w:t>
        </w:r>
        <w:r w:rsidRPr="00806D4E">
          <w:t xml:space="preserve"> is a dictionary-like object </w:t>
        </w:r>
      </w:ins>
      <w:ins w:id="561" w:author="Kunal Kumar Singh [2]" w:date="2025-07-23T14:18:00Z" w16du:dateUtc="2025-07-23T08:48:00Z">
        <w:r>
          <w:t xml:space="preserve">that would be </w:t>
        </w:r>
      </w:ins>
      <w:ins w:id="562" w:author="Kunal Kumar Singh [2]" w:date="2025-07-23T14:18:00Z">
        <w:r w:rsidRPr="00806D4E">
          <w:t xml:space="preserve">derived from each row of the </w:t>
        </w:r>
        <w:r w:rsidRPr="00806D4E">
          <w:rPr>
            <w:b/>
            <w:bCs/>
            <w:rPrChange w:id="563" w:author="Kunal Kumar Singh [2]" w:date="2025-07-23T14:19:00Z" w16du:dateUtc="2025-07-23T08:49:00Z">
              <w:rPr/>
            </w:rPrChange>
          </w:rPr>
          <w:t>dashboards.csv</w:t>
        </w:r>
        <w:r w:rsidRPr="00806D4E">
          <w:t xml:space="preserve"> file. It contains user-specific credentials such as User name and Password, which are used to authenticate the request.</w:t>
        </w:r>
      </w:ins>
    </w:p>
    <w:p w14:paraId="0779B08B" w14:textId="4FB654DD" w:rsidR="00777AFF" w:rsidRDefault="00777AFF" w:rsidP="00777AFF">
      <w:pPr>
        <w:pStyle w:val="ListParagraph"/>
        <w:spacing w:before="240"/>
        <w:rPr>
          <w:ins w:id="564" w:author="Kunal Kumar Singh [2]" w:date="2025-07-23T14:05:00Z" w16du:dateUtc="2025-07-23T08:35:00Z"/>
        </w:rPr>
      </w:pPr>
      <w:ins w:id="565" w:author="Kunal Kumar Singh [2]" w:date="2025-07-23T14:04:00Z">
        <w:r w:rsidRPr="00777AFF">
          <w:t>It also includes robust error handling</w:t>
        </w:r>
      </w:ins>
      <w:ins w:id="566" w:author="Kunal Kumar Singh [2]" w:date="2025-07-23T14:19:00Z" w16du:dateUtc="2025-07-23T08:49:00Z">
        <w:r w:rsidR="00806D4E">
          <w:t>.</w:t>
        </w:r>
      </w:ins>
      <w:ins w:id="567" w:author="Kunal Kumar Singh [2]" w:date="2025-07-23T14:04:00Z">
        <w:r w:rsidRPr="00777AFF">
          <w:t xml:space="preserve"> if the authentication request fails for any reason (such as invalid credentials, network issues, or token service unavailability), the function logs a descriptive error message and gracefully returns </w:t>
        </w:r>
        <w:r w:rsidRPr="00806D4E">
          <w:rPr>
            <w:b/>
            <w:bCs/>
            <w:rPrChange w:id="568" w:author="Kunal Kumar Singh [2]" w:date="2025-07-23T14:16:00Z" w16du:dateUtc="2025-07-23T08:46:00Z">
              <w:rPr/>
            </w:rPrChange>
          </w:rPr>
          <w:t>None</w:t>
        </w:r>
        <w:r w:rsidRPr="00777AFF">
          <w:t xml:space="preserve"> without halting script execution.</w:t>
        </w:r>
      </w:ins>
    </w:p>
    <w:p w14:paraId="5BF14226" w14:textId="4FBF4F61" w:rsidR="00777AFF" w:rsidRPr="00806D4E" w:rsidRDefault="00806D4E" w:rsidP="00806D4E">
      <w:pPr>
        <w:pStyle w:val="ListParagraph"/>
        <w:numPr>
          <w:ilvl w:val="0"/>
          <w:numId w:val="268"/>
        </w:numPr>
        <w:spacing w:before="240"/>
        <w:rPr>
          <w:ins w:id="569" w:author="Kunal Kumar Singh [2]" w:date="2025-07-23T14:21:00Z" w16du:dateUtc="2025-07-23T08:51:00Z"/>
          <w:rPrChange w:id="570" w:author="Kunal Kumar Singh [2]" w:date="2025-07-23T14:21:00Z" w16du:dateUtc="2025-07-23T08:51:00Z">
            <w:rPr>
              <w:ins w:id="571" w:author="Kunal Kumar Singh [2]" w:date="2025-07-23T14:21:00Z" w16du:dateUtc="2025-07-23T08:51:00Z"/>
              <w:b/>
              <w:bCs/>
            </w:rPr>
          </w:rPrChange>
        </w:rPr>
      </w:pPr>
      <w:proofErr w:type="spellStart"/>
      <w:ins w:id="572" w:author="Kunal Kumar Singh [2]" w:date="2025-07-23T14:21:00Z" w16du:dateUtc="2025-07-23T08:51:00Z">
        <w:r>
          <w:rPr>
            <w:b/>
            <w:bCs/>
          </w:rPr>
          <w:t>get_user_datasets</w:t>
        </w:r>
        <w:proofErr w:type="spellEnd"/>
        <w:r>
          <w:rPr>
            <w:b/>
            <w:bCs/>
          </w:rPr>
          <w:t>:</w:t>
        </w:r>
      </w:ins>
    </w:p>
    <w:p w14:paraId="069D1C11" w14:textId="77777777" w:rsidR="00806D4E" w:rsidRDefault="00806D4E" w:rsidP="00806D4E">
      <w:pPr>
        <w:pStyle w:val="Code"/>
        <w:rPr>
          <w:ins w:id="573" w:author="Kunal Kumar Singh [2]" w:date="2025-07-23T14:22:00Z" w16du:dateUtc="2025-07-23T08:52:00Z"/>
        </w:rPr>
      </w:pPr>
      <w:ins w:id="574" w:author="Kunal Kumar Singh [2]" w:date="2025-07-23T14:22:00Z" w16du:dateUtc="2025-07-23T08:52:00Z">
        <w:r>
          <w:t xml:space="preserve">def </w:t>
        </w:r>
        <w:proofErr w:type="spellStart"/>
        <w:r>
          <w:t>get_user_datasets</w:t>
        </w:r>
        <w:proofErr w:type="spellEnd"/>
        <w:r>
          <w:t>(</w:t>
        </w:r>
        <w:proofErr w:type="spellStart"/>
        <w:r>
          <w:t>user_config</w:t>
        </w:r>
        <w:proofErr w:type="spellEnd"/>
        <w:r>
          <w:t>, token):</w:t>
        </w:r>
      </w:ins>
    </w:p>
    <w:p w14:paraId="544A5FF6" w14:textId="77777777" w:rsidR="00806D4E" w:rsidRDefault="00806D4E" w:rsidP="00806D4E">
      <w:pPr>
        <w:pStyle w:val="Code"/>
        <w:rPr>
          <w:ins w:id="575" w:author="Kunal Kumar Singh [2]" w:date="2025-07-23T14:22:00Z" w16du:dateUtc="2025-07-23T08:52:00Z"/>
        </w:rPr>
      </w:pPr>
      <w:ins w:id="576" w:author="Kunal Kumar Singh [2]" w:date="2025-07-23T14:22:00Z" w16du:dateUtc="2025-07-23T08:52:00Z">
        <w:r>
          <w:t xml:space="preserve">    headers = {'Authorization': </w:t>
        </w:r>
        <w:proofErr w:type="spellStart"/>
        <w:r>
          <w:t>f'Bearer</w:t>
        </w:r>
        <w:proofErr w:type="spellEnd"/>
        <w:r>
          <w:t xml:space="preserve"> {token}'}</w:t>
        </w:r>
      </w:ins>
    </w:p>
    <w:p w14:paraId="44504B84" w14:textId="77777777" w:rsidR="00806D4E" w:rsidRDefault="00806D4E" w:rsidP="00806D4E">
      <w:pPr>
        <w:pStyle w:val="Code"/>
        <w:rPr>
          <w:ins w:id="577" w:author="Kunal Kumar Singh [2]" w:date="2025-07-23T14:22:00Z" w16du:dateUtc="2025-07-23T08:52:00Z"/>
        </w:rPr>
      </w:pPr>
      <w:ins w:id="578" w:author="Kunal Kumar Singh [2]" w:date="2025-07-23T14:22:00Z" w16du:dateUtc="2025-07-23T08:52:00Z">
        <w:r>
          <w:t xml:space="preserve">    response = </w:t>
        </w:r>
        <w:proofErr w:type="spellStart"/>
        <w:r>
          <w:t>requests.get</w:t>
        </w:r>
        <w:proofErr w:type="spellEnd"/>
        <w:r>
          <w:t>("https://api.powerbi.com/v1.0/</w:t>
        </w:r>
        <w:proofErr w:type="spellStart"/>
        <w:r>
          <w:t>myorg</w:t>
        </w:r>
        <w:proofErr w:type="spellEnd"/>
        <w:r>
          <w:t>/datasets", headers=headers)</w:t>
        </w:r>
      </w:ins>
    </w:p>
    <w:p w14:paraId="576DD70D" w14:textId="77777777" w:rsidR="00806D4E" w:rsidRDefault="00806D4E" w:rsidP="00806D4E">
      <w:pPr>
        <w:pStyle w:val="Code"/>
        <w:rPr>
          <w:ins w:id="579" w:author="Kunal Kumar Singh [2]" w:date="2025-07-23T14:22:00Z" w16du:dateUtc="2025-07-23T08:52:00Z"/>
        </w:rPr>
      </w:pPr>
      <w:ins w:id="580" w:author="Kunal Kumar Singh [2]" w:date="2025-07-23T14:22:00Z" w16du:dateUtc="2025-07-23T08:52:00Z">
        <w:r>
          <w:t xml:space="preserve">    if </w:t>
        </w:r>
        <w:proofErr w:type="spellStart"/>
        <w:r>
          <w:t>response.status_code</w:t>
        </w:r>
        <w:proofErr w:type="spellEnd"/>
        <w:r>
          <w:t xml:space="preserve"> == 200:</w:t>
        </w:r>
      </w:ins>
    </w:p>
    <w:p w14:paraId="2BDFEE3B" w14:textId="77777777" w:rsidR="00806D4E" w:rsidRDefault="00806D4E" w:rsidP="00806D4E">
      <w:pPr>
        <w:pStyle w:val="Code"/>
        <w:rPr>
          <w:ins w:id="581" w:author="Kunal Kumar Singh [2]" w:date="2025-07-23T14:22:00Z" w16du:dateUtc="2025-07-23T08:52:00Z"/>
        </w:rPr>
      </w:pPr>
      <w:ins w:id="582" w:author="Kunal Kumar Singh [2]" w:date="2025-07-23T14:22:00Z" w16du:dateUtc="2025-07-23T08:52:00Z">
        <w:r>
          <w:t xml:space="preserve">        return </w:t>
        </w:r>
        <w:proofErr w:type="spellStart"/>
        <w:r>
          <w:t>response.json</w:t>
        </w:r>
        <w:proofErr w:type="spellEnd"/>
        <w:r>
          <w:t>().get("value", [])</w:t>
        </w:r>
      </w:ins>
    </w:p>
    <w:p w14:paraId="48C32579" w14:textId="77777777" w:rsidR="00806D4E" w:rsidRDefault="00806D4E" w:rsidP="00806D4E">
      <w:pPr>
        <w:pStyle w:val="Code"/>
        <w:rPr>
          <w:ins w:id="583" w:author="Kunal Kumar Singh [2]" w:date="2025-07-23T14:22:00Z" w16du:dateUtc="2025-07-23T08:52:00Z"/>
        </w:rPr>
      </w:pPr>
      <w:ins w:id="584" w:author="Kunal Kumar Singh [2]" w:date="2025-07-23T14:22:00Z" w16du:dateUtc="2025-07-23T08:52:00Z">
        <w:r>
          <w:t xml:space="preserve">    print(</w:t>
        </w:r>
        <w:proofErr w:type="spellStart"/>
        <w:r>
          <w:t>f"Failed</w:t>
        </w:r>
        <w:proofErr w:type="spellEnd"/>
        <w:r>
          <w:t xml:space="preserve"> to fetch datasets for {</w:t>
        </w:r>
        <w:proofErr w:type="spellStart"/>
        <w:r>
          <w:t>user_config</w:t>
        </w:r>
        <w:proofErr w:type="spellEnd"/>
        <w:r>
          <w:t>['User name']}: {</w:t>
        </w:r>
        <w:proofErr w:type="spellStart"/>
        <w:r>
          <w:t>response.text</w:t>
        </w:r>
        <w:proofErr w:type="spellEnd"/>
        <w:r>
          <w:t>}")</w:t>
        </w:r>
      </w:ins>
    </w:p>
    <w:p w14:paraId="1367D50C" w14:textId="01817D36" w:rsidR="00806D4E" w:rsidRDefault="00806D4E" w:rsidP="00806D4E">
      <w:pPr>
        <w:pStyle w:val="Code"/>
        <w:rPr>
          <w:ins w:id="585" w:author="Kunal Kumar Singh [2]" w:date="2025-07-23T14:21:00Z" w16du:dateUtc="2025-07-23T08:51:00Z"/>
        </w:rPr>
        <w:pPrChange w:id="586" w:author="Kunal Kumar Singh [2]" w:date="2025-07-23T14:21:00Z" w16du:dateUtc="2025-07-23T08:51:00Z">
          <w:pPr>
            <w:pStyle w:val="ListParagraph"/>
            <w:spacing w:before="240"/>
          </w:pPr>
        </w:pPrChange>
      </w:pPr>
      <w:ins w:id="587" w:author="Kunal Kumar Singh [2]" w:date="2025-07-23T14:22:00Z" w16du:dateUtc="2025-07-23T08:52:00Z">
        <w:r>
          <w:t xml:space="preserve">    return []</w:t>
        </w:r>
      </w:ins>
    </w:p>
    <w:p w14:paraId="03B7F630" w14:textId="59FE9C1F" w:rsidR="00AB377F" w:rsidRDefault="00FD76C6">
      <w:pPr>
        <w:pStyle w:val="ListParagraph"/>
        <w:spacing w:before="240"/>
        <w:rPr>
          <w:ins w:id="588" w:author="Kunal Kumar Singh [2]" w:date="2025-07-23T14:48:00Z" w16du:dateUtc="2025-07-23T09:18:00Z"/>
        </w:rPr>
      </w:pPr>
      <w:ins w:id="589" w:author="Kunal Kumar Singh [2]" w:date="2025-07-23T14:47:00Z" w16du:dateUtc="2025-07-23T09:17:00Z">
        <w:r w:rsidRPr="00FD76C6">
          <w:t>Th</w:t>
        </w:r>
        <w:r>
          <w:t>is</w:t>
        </w:r>
        <w:r w:rsidRPr="00FD76C6">
          <w:t xml:space="preserve"> function is responsible for retrieving all </w:t>
        </w:r>
      </w:ins>
      <w:ins w:id="590" w:author="Kunal Kumar Singh [2]" w:date="2025-07-23T14:58:00Z" w16du:dateUtc="2025-07-23T09:28:00Z">
        <w:r w:rsidR="004364BB">
          <w:t>datasets</w:t>
        </w:r>
      </w:ins>
      <w:ins w:id="591" w:author="Kunal Kumar Singh [2]" w:date="2025-07-23T14:47:00Z" w16du:dateUtc="2025-07-23T09:17:00Z">
        <w:r w:rsidRPr="00FD76C6">
          <w:t xml:space="preserve"> associated with a given Power BI user account. It uses the access token generated by the </w:t>
        </w:r>
        <w:proofErr w:type="spellStart"/>
        <w:r w:rsidRPr="00FD76C6">
          <w:rPr>
            <w:b/>
            <w:bCs/>
            <w:rPrChange w:id="592" w:author="Kunal Kumar Singh [2]" w:date="2025-07-23T14:47:00Z" w16du:dateUtc="2025-07-23T09:17:00Z">
              <w:rPr/>
            </w:rPrChange>
          </w:rPr>
          <w:t>get_token</w:t>
        </w:r>
        <w:proofErr w:type="spellEnd"/>
        <w:r w:rsidRPr="00FD76C6">
          <w:rPr>
            <w:b/>
            <w:bCs/>
            <w:rPrChange w:id="593" w:author="Kunal Kumar Singh [2]" w:date="2025-07-23T14:47:00Z" w16du:dateUtc="2025-07-23T09:17:00Z">
              <w:rPr/>
            </w:rPrChange>
          </w:rPr>
          <w:t>()</w:t>
        </w:r>
        <w:r w:rsidRPr="00FD76C6">
          <w:t xml:space="preserve"> function to make an authenticated GET request to the Power BI REST API endpoint</w:t>
        </w:r>
        <w:r>
          <w:t xml:space="preserve">. </w:t>
        </w:r>
      </w:ins>
    </w:p>
    <w:p w14:paraId="48696FC3" w14:textId="77777777" w:rsidR="00FD76C6" w:rsidRPr="00FD76C6" w:rsidRDefault="00FD76C6" w:rsidP="00FD76C6">
      <w:pPr>
        <w:pStyle w:val="ListParagraph"/>
        <w:spacing w:before="240"/>
        <w:rPr>
          <w:ins w:id="594" w:author="Kunal Kumar Singh [2]" w:date="2025-07-23T14:48:00Z"/>
        </w:rPr>
      </w:pPr>
      <w:ins w:id="595" w:author="Kunal Kumar Singh [2]" w:date="2025-07-23T14:48:00Z">
        <w:r w:rsidRPr="00FD76C6">
          <w:t>This function accepts two parameters:</w:t>
        </w:r>
      </w:ins>
    </w:p>
    <w:p w14:paraId="0FF1684E" w14:textId="4C1DC572" w:rsidR="00FD76C6" w:rsidRPr="00FD76C6" w:rsidRDefault="00FD76C6" w:rsidP="00FD76C6">
      <w:pPr>
        <w:pStyle w:val="ListParagraph"/>
        <w:numPr>
          <w:ilvl w:val="0"/>
          <w:numId w:val="270"/>
        </w:numPr>
        <w:spacing w:before="240"/>
        <w:rPr>
          <w:ins w:id="596" w:author="Kunal Kumar Singh [2]" w:date="2025-07-23T14:48:00Z"/>
        </w:rPr>
        <w:pPrChange w:id="597" w:author="Kunal Kumar Singh [2]" w:date="2025-07-23T14:48:00Z" w16du:dateUtc="2025-07-23T09:18:00Z">
          <w:pPr>
            <w:pStyle w:val="ListParagraph"/>
            <w:numPr>
              <w:numId w:val="269"/>
            </w:numPr>
            <w:tabs>
              <w:tab w:val="num" w:pos="720"/>
            </w:tabs>
            <w:spacing w:before="240"/>
            <w:ind w:hanging="360"/>
          </w:pPr>
        </w:pPrChange>
      </w:pPr>
      <w:proofErr w:type="spellStart"/>
      <w:ins w:id="598" w:author="Kunal Kumar Singh [2]" w:date="2025-07-23T14:48:00Z">
        <w:r w:rsidRPr="00FD76C6">
          <w:rPr>
            <w:b/>
            <w:bCs/>
            <w:rPrChange w:id="599" w:author="Kunal Kumar Singh [2]" w:date="2025-07-23T14:48:00Z" w16du:dateUtc="2025-07-23T09:18:00Z">
              <w:rPr/>
            </w:rPrChange>
          </w:rPr>
          <w:t>user_config</w:t>
        </w:r>
        <w:proofErr w:type="spellEnd"/>
        <w:r w:rsidRPr="00FD76C6">
          <w:rPr>
            <w:b/>
            <w:bCs/>
            <w:rPrChange w:id="600" w:author="Kunal Kumar Singh [2]" w:date="2025-07-23T14:48:00Z" w16du:dateUtc="2025-07-23T09:18:00Z">
              <w:rPr/>
            </w:rPrChange>
          </w:rPr>
          <w:t>:</w:t>
        </w:r>
        <w:r w:rsidRPr="00FD76C6">
          <w:t xml:space="preserve"> A dictionary-like object derived from a row in the </w:t>
        </w:r>
        <w:r w:rsidRPr="00FD76C6">
          <w:rPr>
            <w:b/>
            <w:bCs/>
            <w:rPrChange w:id="601" w:author="Kunal Kumar Singh [2]" w:date="2025-07-23T14:48:00Z" w16du:dateUtc="2025-07-23T09:18:00Z">
              <w:rPr/>
            </w:rPrChange>
          </w:rPr>
          <w:t xml:space="preserve">dashboards.csv </w:t>
        </w:r>
        <w:r w:rsidRPr="004364BB">
          <w:t>file</w:t>
        </w:r>
        <w:r w:rsidRPr="00FD76C6">
          <w:t>. It contains user-specific credentials such as User name and Password. These values are used to associate error messages with the correct user if the request fails.</w:t>
        </w:r>
      </w:ins>
    </w:p>
    <w:p w14:paraId="3B3B315B" w14:textId="77777777" w:rsidR="00FD76C6" w:rsidRPr="00FD76C6" w:rsidRDefault="00FD76C6" w:rsidP="00FD76C6">
      <w:pPr>
        <w:pStyle w:val="ListParagraph"/>
        <w:numPr>
          <w:ilvl w:val="0"/>
          <w:numId w:val="270"/>
        </w:numPr>
        <w:spacing w:before="240"/>
        <w:rPr>
          <w:ins w:id="602" w:author="Kunal Kumar Singh [2]" w:date="2025-07-23T14:48:00Z"/>
        </w:rPr>
        <w:pPrChange w:id="603" w:author="Kunal Kumar Singh [2]" w:date="2025-07-23T14:48:00Z" w16du:dateUtc="2025-07-23T09:18:00Z">
          <w:pPr>
            <w:pStyle w:val="ListParagraph"/>
            <w:numPr>
              <w:numId w:val="269"/>
            </w:numPr>
            <w:tabs>
              <w:tab w:val="num" w:pos="720"/>
            </w:tabs>
            <w:spacing w:before="240"/>
            <w:ind w:hanging="360"/>
          </w:pPr>
        </w:pPrChange>
      </w:pPr>
      <w:ins w:id="604" w:author="Kunal Kumar Singh [2]" w:date="2025-07-23T14:48:00Z">
        <w:r w:rsidRPr="00FD76C6">
          <w:rPr>
            <w:b/>
            <w:bCs/>
            <w:rPrChange w:id="605" w:author="Kunal Kumar Singh [2]" w:date="2025-07-23T14:48:00Z" w16du:dateUtc="2025-07-23T09:18:00Z">
              <w:rPr/>
            </w:rPrChange>
          </w:rPr>
          <w:lastRenderedPageBreak/>
          <w:t>token:</w:t>
        </w:r>
        <w:r w:rsidRPr="00FD76C6">
          <w:t xml:space="preserve"> A bearer token string obtained from Azure Active Directory via the </w:t>
        </w:r>
        <w:proofErr w:type="spellStart"/>
        <w:r w:rsidRPr="00FD76C6">
          <w:rPr>
            <w:b/>
            <w:bCs/>
            <w:rPrChange w:id="606" w:author="Kunal Kumar Singh [2]" w:date="2025-07-23T14:49:00Z" w16du:dateUtc="2025-07-23T09:19:00Z">
              <w:rPr/>
            </w:rPrChange>
          </w:rPr>
          <w:t>get_token</w:t>
        </w:r>
        <w:proofErr w:type="spellEnd"/>
        <w:r w:rsidRPr="00FD76C6">
          <w:rPr>
            <w:b/>
            <w:bCs/>
            <w:rPrChange w:id="607" w:author="Kunal Kumar Singh [2]" w:date="2025-07-23T14:49:00Z" w16du:dateUtc="2025-07-23T09:19:00Z">
              <w:rPr/>
            </w:rPrChange>
          </w:rPr>
          <w:t>()</w:t>
        </w:r>
        <w:r w:rsidRPr="00FD76C6">
          <w:t xml:space="preserve"> function. This token is passed in the Authorization header of the API request to verify identity and permissions.</w:t>
        </w:r>
      </w:ins>
    </w:p>
    <w:p w14:paraId="36A7EACD" w14:textId="6CBED7C7" w:rsidR="00FD76C6" w:rsidRDefault="00FD76C6">
      <w:pPr>
        <w:pStyle w:val="ListParagraph"/>
        <w:spacing w:before="240"/>
        <w:rPr>
          <w:ins w:id="608" w:author="Kunal Kumar Singh [2]" w:date="2025-07-23T14:51:00Z" w16du:dateUtc="2025-07-23T09:21:00Z"/>
        </w:rPr>
      </w:pPr>
      <w:ins w:id="609" w:author="Kunal Kumar Singh [2]" w:date="2025-07-23T14:51:00Z">
        <w:r w:rsidRPr="00FD76C6">
          <w:t>If the API call succeeds (</w:t>
        </w:r>
        <w:proofErr w:type="spellStart"/>
        <w:r w:rsidRPr="00FD76C6">
          <w:rPr>
            <w:b/>
            <w:bCs/>
            <w:rPrChange w:id="610" w:author="Kunal Kumar Singh [2]" w:date="2025-07-23T14:51:00Z" w16du:dateUtc="2025-07-23T09:21:00Z">
              <w:rPr/>
            </w:rPrChange>
          </w:rPr>
          <w:t>status_code</w:t>
        </w:r>
        <w:proofErr w:type="spellEnd"/>
        <w:r w:rsidRPr="00FD76C6">
          <w:rPr>
            <w:b/>
            <w:bCs/>
            <w:rPrChange w:id="611" w:author="Kunal Kumar Singh [2]" w:date="2025-07-23T14:51:00Z" w16du:dateUtc="2025-07-23T09:21:00Z">
              <w:rPr/>
            </w:rPrChange>
          </w:rPr>
          <w:t xml:space="preserve"> == 200</w:t>
        </w:r>
        <w:r w:rsidRPr="00FD76C6">
          <w:t>), the function returns a list of dictionaries representing the metadata of each dataset accessible to that user. If the request fails, the function prints an error message including the user name and the response error text. In such cases, it returns an empty list to allow the script to continue processing other users without interruption.</w:t>
        </w:r>
      </w:ins>
    </w:p>
    <w:p w14:paraId="1C49AC13" w14:textId="47EAE693" w:rsidR="00105F97" w:rsidRPr="00FD76C6" w:rsidRDefault="00FD76C6" w:rsidP="00FD76C6">
      <w:pPr>
        <w:pStyle w:val="ListParagraph"/>
        <w:numPr>
          <w:ilvl w:val="0"/>
          <w:numId w:val="268"/>
        </w:numPr>
        <w:spacing w:before="240"/>
        <w:rPr>
          <w:ins w:id="612" w:author="Kunal Kumar Singh [2]" w:date="2025-07-23T14:52:00Z" w16du:dateUtc="2025-07-23T09:22:00Z"/>
          <w:rPrChange w:id="613" w:author="Kunal Kumar Singh [2]" w:date="2025-07-23T14:52:00Z" w16du:dateUtc="2025-07-23T09:22:00Z">
            <w:rPr>
              <w:ins w:id="614" w:author="Kunal Kumar Singh [2]" w:date="2025-07-23T14:52:00Z" w16du:dateUtc="2025-07-23T09:22:00Z"/>
              <w:b/>
              <w:bCs/>
            </w:rPr>
          </w:rPrChange>
        </w:rPr>
      </w:pPr>
      <w:proofErr w:type="spellStart"/>
      <w:ins w:id="615" w:author="Kunal Kumar Singh [2]" w:date="2025-07-23T14:52:00Z" w16du:dateUtc="2025-07-23T09:22:00Z">
        <w:r>
          <w:rPr>
            <w:b/>
            <w:bCs/>
          </w:rPr>
          <w:t>start_refresh</w:t>
        </w:r>
        <w:proofErr w:type="spellEnd"/>
        <w:r>
          <w:rPr>
            <w:b/>
            <w:bCs/>
          </w:rPr>
          <w:t>:</w:t>
        </w:r>
      </w:ins>
    </w:p>
    <w:p w14:paraId="30EA0639" w14:textId="77777777" w:rsidR="00FD76C6" w:rsidRDefault="00FD76C6" w:rsidP="00FD76C6">
      <w:pPr>
        <w:pStyle w:val="Code"/>
        <w:rPr>
          <w:ins w:id="616" w:author="Kunal Kumar Singh [2]" w:date="2025-07-23T14:52:00Z" w16du:dateUtc="2025-07-23T09:22:00Z"/>
        </w:rPr>
      </w:pPr>
      <w:ins w:id="617" w:author="Kunal Kumar Singh [2]" w:date="2025-07-23T14:52:00Z" w16du:dateUtc="2025-07-23T09:22:00Z">
        <w:r>
          <w:t xml:space="preserve">def </w:t>
        </w:r>
        <w:proofErr w:type="spellStart"/>
        <w:r>
          <w:t>start_refresh</w:t>
        </w:r>
        <w:proofErr w:type="spellEnd"/>
        <w:r>
          <w:t>(config, token):</w:t>
        </w:r>
      </w:ins>
    </w:p>
    <w:p w14:paraId="1CFD8F8D" w14:textId="77777777" w:rsidR="00FD76C6" w:rsidRDefault="00FD76C6" w:rsidP="00FD76C6">
      <w:pPr>
        <w:pStyle w:val="Code"/>
        <w:rPr>
          <w:ins w:id="618" w:author="Kunal Kumar Singh [2]" w:date="2025-07-23T14:52:00Z" w16du:dateUtc="2025-07-23T09:22:00Z"/>
        </w:rPr>
      </w:pPr>
      <w:ins w:id="619" w:author="Kunal Kumar Singh [2]" w:date="2025-07-23T14:52:00Z" w16du:dateUtc="2025-07-23T09:22:00Z">
        <w:r>
          <w:t xml:space="preserve">    headers = {"Authorization": </w:t>
        </w:r>
        <w:proofErr w:type="spellStart"/>
        <w:r>
          <w:t>f"Bearer</w:t>
        </w:r>
        <w:proofErr w:type="spellEnd"/>
        <w:r>
          <w:t xml:space="preserve"> {token}", "Content-Type": "application/</w:t>
        </w:r>
        <w:proofErr w:type="spellStart"/>
        <w:r>
          <w:t>json</w:t>
        </w:r>
        <w:proofErr w:type="spellEnd"/>
        <w:r>
          <w:t>"}</w:t>
        </w:r>
      </w:ins>
    </w:p>
    <w:p w14:paraId="4678DBB4" w14:textId="77777777" w:rsidR="00FD76C6" w:rsidRDefault="00FD76C6" w:rsidP="00FD76C6">
      <w:pPr>
        <w:pStyle w:val="Code"/>
        <w:rPr>
          <w:ins w:id="620" w:author="Kunal Kumar Singh [2]" w:date="2025-07-23T14:52:00Z" w16du:dateUtc="2025-07-23T09:22:00Z"/>
        </w:rPr>
      </w:pPr>
      <w:ins w:id="621" w:author="Kunal Kumar Singh [2]" w:date="2025-07-23T14:52:00Z" w16du:dateUtc="2025-07-23T09:22:00Z">
        <w:r>
          <w:t xml:space="preserve">    </w:t>
        </w:r>
        <w:proofErr w:type="spellStart"/>
        <w:r>
          <w:t>url</w:t>
        </w:r>
        <w:proofErr w:type="spellEnd"/>
        <w:r>
          <w:t xml:space="preserve"> = f"https://api.powerbi.com/v1.0/myorg/datasets/{config['DATASET_ID']}/refreshes"</w:t>
        </w:r>
      </w:ins>
    </w:p>
    <w:p w14:paraId="25916D2C" w14:textId="77777777" w:rsidR="00FD76C6" w:rsidRDefault="00FD76C6" w:rsidP="00FD76C6">
      <w:pPr>
        <w:pStyle w:val="Code"/>
        <w:rPr>
          <w:ins w:id="622" w:author="Kunal Kumar Singh [2]" w:date="2025-07-23T14:52:00Z" w16du:dateUtc="2025-07-23T09:22:00Z"/>
        </w:rPr>
      </w:pPr>
    </w:p>
    <w:p w14:paraId="5715F039" w14:textId="77777777" w:rsidR="00FD76C6" w:rsidRDefault="00FD76C6" w:rsidP="00FD76C6">
      <w:pPr>
        <w:pStyle w:val="Code"/>
        <w:rPr>
          <w:ins w:id="623" w:author="Kunal Kumar Singh [2]" w:date="2025-07-23T14:52:00Z" w16du:dateUtc="2025-07-23T09:22:00Z"/>
        </w:rPr>
      </w:pPr>
      <w:ins w:id="624" w:author="Kunal Kumar Singh [2]" w:date="2025-07-23T14:52:00Z" w16du:dateUtc="2025-07-23T09:22:00Z">
        <w:r>
          <w:t xml:space="preserve">    try:</w:t>
        </w:r>
      </w:ins>
    </w:p>
    <w:p w14:paraId="7FADA03B" w14:textId="77777777" w:rsidR="00FD76C6" w:rsidRDefault="00FD76C6" w:rsidP="00FD76C6">
      <w:pPr>
        <w:pStyle w:val="Code"/>
        <w:rPr>
          <w:ins w:id="625" w:author="Kunal Kumar Singh [2]" w:date="2025-07-23T14:52:00Z" w16du:dateUtc="2025-07-23T09:22:00Z"/>
        </w:rPr>
      </w:pPr>
      <w:ins w:id="626" w:author="Kunal Kumar Singh [2]" w:date="2025-07-23T14:52:00Z" w16du:dateUtc="2025-07-23T09:22:00Z">
        <w:r>
          <w:t xml:space="preserve">        </w:t>
        </w:r>
        <w:proofErr w:type="spellStart"/>
        <w:r>
          <w:t>check_response</w:t>
        </w:r>
        <w:proofErr w:type="spellEnd"/>
        <w:r>
          <w:t xml:space="preserve"> = </w:t>
        </w:r>
        <w:proofErr w:type="spellStart"/>
        <w:r>
          <w:t>requests.get</w:t>
        </w:r>
        <w:proofErr w:type="spellEnd"/>
        <w:r>
          <w:t>(</w:t>
        </w:r>
        <w:proofErr w:type="spellStart"/>
        <w:r>
          <w:t>url</w:t>
        </w:r>
        <w:proofErr w:type="spellEnd"/>
        <w:r>
          <w:t>, headers=headers)</w:t>
        </w:r>
      </w:ins>
    </w:p>
    <w:p w14:paraId="42E8FC5B" w14:textId="77777777" w:rsidR="00FD76C6" w:rsidRDefault="00FD76C6" w:rsidP="00FD76C6">
      <w:pPr>
        <w:pStyle w:val="Code"/>
        <w:rPr>
          <w:ins w:id="627" w:author="Kunal Kumar Singh [2]" w:date="2025-07-23T14:52:00Z" w16du:dateUtc="2025-07-23T09:22:00Z"/>
        </w:rPr>
      </w:pPr>
      <w:ins w:id="628" w:author="Kunal Kumar Singh [2]" w:date="2025-07-23T14:52:00Z" w16du:dateUtc="2025-07-23T09:22:00Z">
        <w:r>
          <w:t xml:space="preserve">        if </w:t>
        </w:r>
        <w:proofErr w:type="spellStart"/>
        <w:r>
          <w:t>check_response.status_code</w:t>
        </w:r>
        <w:proofErr w:type="spellEnd"/>
        <w:r>
          <w:t xml:space="preserve"> == 200:</w:t>
        </w:r>
      </w:ins>
    </w:p>
    <w:p w14:paraId="7F2611E3" w14:textId="77777777" w:rsidR="00FD76C6" w:rsidRDefault="00FD76C6" w:rsidP="00FD76C6">
      <w:pPr>
        <w:pStyle w:val="Code"/>
        <w:rPr>
          <w:ins w:id="629" w:author="Kunal Kumar Singh [2]" w:date="2025-07-23T14:52:00Z" w16du:dateUtc="2025-07-23T09:22:00Z"/>
        </w:rPr>
      </w:pPr>
      <w:ins w:id="630" w:author="Kunal Kumar Singh [2]" w:date="2025-07-23T14:52:00Z" w16du:dateUtc="2025-07-23T09:22:00Z">
        <w:r>
          <w:t xml:space="preserve">            refreshes = </w:t>
        </w:r>
        <w:proofErr w:type="spellStart"/>
        <w:r>
          <w:t>check_response.json</w:t>
        </w:r>
        <w:proofErr w:type="spellEnd"/>
        <w:r>
          <w:t>().get("value", [])</w:t>
        </w:r>
      </w:ins>
    </w:p>
    <w:p w14:paraId="728921B4" w14:textId="77777777" w:rsidR="00FD76C6" w:rsidRDefault="00FD76C6" w:rsidP="00FD76C6">
      <w:pPr>
        <w:pStyle w:val="Code"/>
        <w:rPr>
          <w:ins w:id="631" w:author="Kunal Kumar Singh [2]" w:date="2025-07-23T14:52:00Z" w16du:dateUtc="2025-07-23T09:22:00Z"/>
        </w:rPr>
      </w:pPr>
      <w:ins w:id="632" w:author="Kunal Kumar Singh [2]" w:date="2025-07-23T14:52:00Z" w16du:dateUtc="2025-07-23T09:22:00Z">
        <w:r>
          <w:t xml:space="preserve">            if refreshes and refreshes[0]["status"] in ["Unknown", "InProgress"]:</w:t>
        </w:r>
      </w:ins>
    </w:p>
    <w:p w14:paraId="11DEFA7E" w14:textId="77777777" w:rsidR="00FD76C6" w:rsidRDefault="00FD76C6" w:rsidP="00FD76C6">
      <w:pPr>
        <w:pStyle w:val="Code"/>
        <w:rPr>
          <w:ins w:id="633" w:author="Kunal Kumar Singh [2]" w:date="2025-07-23T14:52:00Z" w16du:dateUtc="2025-07-23T09:22:00Z"/>
        </w:rPr>
      </w:pPr>
      <w:ins w:id="634" w:author="Kunal Kumar Singh [2]" w:date="2025-07-23T14:52:00Z" w16du:dateUtc="2025-07-23T09:22:00Z">
        <w:r>
          <w:t xml:space="preserve">                return "InProgress", None</w:t>
        </w:r>
      </w:ins>
    </w:p>
    <w:p w14:paraId="323C703E" w14:textId="77777777" w:rsidR="00FD76C6" w:rsidRDefault="00FD76C6" w:rsidP="00FD76C6">
      <w:pPr>
        <w:pStyle w:val="Code"/>
        <w:rPr>
          <w:ins w:id="635" w:author="Kunal Kumar Singh [2]" w:date="2025-07-23T14:52:00Z" w16du:dateUtc="2025-07-23T09:22:00Z"/>
        </w:rPr>
      </w:pPr>
    </w:p>
    <w:p w14:paraId="53AAC467" w14:textId="77777777" w:rsidR="00FD76C6" w:rsidRDefault="00FD76C6" w:rsidP="00FD76C6">
      <w:pPr>
        <w:pStyle w:val="Code"/>
        <w:rPr>
          <w:ins w:id="636" w:author="Kunal Kumar Singh [2]" w:date="2025-07-23T14:52:00Z" w16du:dateUtc="2025-07-23T09:22:00Z"/>
        </w:rPr>
      </w:pPr>
      <w:ins w:id="637" w:author="Kunal Kumar Singh [2]" w:date="2025-07-23T14:52:00Z" w16du:dateUtc="2025-07-23T09:22:00Z">
        <w:r>
          <w:t xml:space="preserve">        response = </w:t>
        </w:r>
        <w:proofErr w:type="spellStart"/>
        <w:r>
          <w:t>requests.post</w:t>
        </w:r>
        <w:proofErr w:type="spellEnd"/>
        <w:r>
          <w:t>(</w:t>
        </w:r>
        <w:proofErr w:type="spellStart"/>
        <w:r>
          <w:t>url</w:t>
        </w:r>
        <w:proofErr w:type="spellEnd"/>
        <w:r>
          <w:t>, headers=headers)</w:t>
        </w:r>
      </w:ins>
    </w:p>
    <w:p w14:paraId="593D8101" w14:textId="77777777" w:rsidR="00FD76C6" w:rsidRDefault="00FD76C6" w:rsidP="00FD76C6">
      <w:pPr>
        <w:pStyle w:val="Code"/>
        <w:rPr>
          <w:ins w:id="638" w:author="Kunal Kumar Singh [2]" w:date="2025-07-23T14:52:00Z" w16du:dateUtc="2025-07-23T09:22:00Z"/>
        </w:rPr>
      </w:pPr>
      <w:ins w:id="639" w:author="Kunal Kumar Singh [2]" w:date="2025-07-23T14:52:00Z" w16du:dateUtc="2025-07-23T09:22:00Z">
        <w:r>
          <w:t xml:space="preserve">        if </w:t>
        </w:r>
        <w:proofErr w:type="spellStart"/>
        <w:r>
          <w:t>response.status_code</w:t>
        </w:r>
        <w:proofErr w:type="spellEnd"/>
        <w:r>
          <w:t xml:space="preserve"> == 202:</w:t>
        </w:r>
      </w:ins>
    </w:p>
    <w:p w14:paraId="278AD82F" w14:textId="77777777" w:rsidR="00FD76C6" w:rsidRDefault="00FD76C6" w:rsidP="00FD76C6">
      <w:pPr>
        <w:pStyle w:val="Code"/>
        <w:rPr>
          <w:ins w:id="640" w:author="Kunal Kumar Singh [2]" w:date="2025-07-23T14:52:00Z" w16du:dateUtc="2025-07-23T09:22:00Z"/>
        </w:rPr>
      </w:pPr>
      <w:ins w:id="641" w:author="Kunal Kumar Singh [2]" w:date="2025-07-23T14:52:00Z" w16du:dateUtc="2025-07-23T09:22:00Z">
        <w:r>
          <w:t xml:space="preserve">            return "Started", headers</w:t>
        </w:r>
      </w:ins>
    </w:p>
    <w:p w14:paraId="14944E3B" w14:textId="77777777" w:rsidR="00FD76C6" w:rsidRDefault="00FD76C6" w:rsidP="00FD76C6">
      <w:pPr>
        <w:pStyle w:val="Code"/>
        <w:rPr>
          <w:ins w:id="642" w:author="Kunal Kumar Singh [2]" w:date="2025-07-23T14:52:00Z" w16du:dateUtc="2025-07-23T09:22:00Z"/>
        </w:rPr>
      </w:pPr>
      <w:ins w:id="643" w:author="Kunal Kumar Singh [2]" w:date="2025-07-23T14:52:00Z" w16du:dateUtc="2025-07-23T09:22:00Z">
        <w:r>
          <w:t xml:space="preserve">        else:</w:t>
        </w:r>
      </w:ins>
    </w:p>
    <w:p w14:paraId="1889E808" w14:textId="77777777" w:rsidR="00FD76C6" w:rsidRDefault="00FD76C6" w:rsidP="00FD76C6">
      <w:pPr>
        <w:pStyle w:val="Code"/>
        <w:rPr>
          <w:ins w:id="644" w:author="Kunal Kumar Singh [2]" w:date="2025-07-23T14:52:00Z" w16du:dateUtc="2025-07-23T09:22:00Z"/>
        </w:rPr>
      </w:pPr>
      <w:ins w:id="645" w:author="Kunal Kumar Singh [2]" w:date="2025-07-23T14:52:00Z" w16du:dateUtc="2025-07-23T09:22:00Z">
        <w:r>
          <w:t xml:space="preserve">            return </w:t>
        </w:r>
        <w:proofErr w:type="spellStart"/>
        <w:r>
          <w:t>f"Failed</w:t>
        </w:r>
        <w:proofErr w:type="spellEnd"/>
        <w:r>
          <w:t>: {</w:t>
        </w:r>
        <w:proofErr w:type="spellStart"/>
        <w:r>
          <w:t>response.text</w:t>
        </w:r>
        <w:proofErr w:type="spellEnd"/>
        <w:r>
          <w:t>}", None</w:t>
        </w:r>
      </w:ins>
    </w:p>
    <w:p w14:paraId="7D973007" w14:textId="77777777" w:rsidR="00FD76C6" w:rsidRDefault="00FD76C6" w:rsidP="00FD76C6">
      <w:pPr>
        <w:pStyle w:val="Code"/>
        <w:rPr>
          <w:ins w:id="646" w:author="Kunal Kumar Singh [2]" w:date="2025-07-23T14:52:00Z" w16du:dateUtc="2025-07-23T09:22:00Z"/>
        </w:rPr>
      </w:pPr>
      <w:ins w:id="647" w:author="Kunal Kumar Singh [2]" w:date="2025-07-23T14:52:00Z" w16du:dateUtc="2025-07-23T09:22:00Z">
        <w:r>
          <w:t xml:space="preserve">    except Exception as e:</w:t>
        </w:r>
      </w:ins>
    </w:p>
    <w:p w14:paraId="4277BA0F" w14:textId="2C1A746E" w:rsidR="00FD76C6" w:rsidRDefault="00FD76C6" w:rsidP="00FD76C6">
      <w:pPr>
        <w:pStyle w:val="Code"/>
        <w:rPr>
          <w:ins w:id="648" w:author="Kunal Kumar Singh [2]" w:date="2025-07-23T14:52:00Z" w16du:dateUtc="2025-07-23T09:22:00Z"/>
        </w:rPr>
        <w:pPrChange w:id="649" w:author="Kunal Kumar Singh [2]" w:date="2025-07-23T14:52:00Z" w16du:dateUtc="2025-07-23T09:22:00Z">
          <w:pPr>
            <w:pStyle w:val="ListParagraph"/>
            <w:spacing w:before="240"/>
          </w:pPr>
        </w:pPrChange>
      </w:pPr>
      <w:ins w:id="650" w:author="Kunal Kumar Singh [2]" w:date="2025-07-23T14:52:00Z" w16du:dateUtc="2025-07-23T09:22:00Z">
        <w:r>
          <w:t xml:space="preserve">        return </w:t>
        </w:r>
        <w:proofErr w:type="spellStart"/>
        <w:r>
          <w:t>f"Exception</w:t>
        </w:r>
        <w:proofErr w:type="spellEnd"/>
        <w:r>
          <w:t>: {str(e)}", None</w:t>
        </w:r>
      </w:ins>
    </w:p>
    <w:p w14:paraId="29B2673A" w14:textId="6DEEA2D9" w:rsidR="00FD76C6" w:rsidRDefault="005C674E" w:rsidP="00FD76C6">
      <w:pPr>
        <w:pStyle w:val="ListParagraph"/>
        <w:spacing w:before="240"/>
        <w:rPr>
          <w:ins w:id="651" w:author="Kunal Kumar Singh [2]" w:date="2025-07-23T15:00:00Z" w16du:dateUtc="2025-07-23T09:30:00Z"/>
        </w:rPr>
      </w:pPr>
      <w:ins w:id="652" w:author="Kunal Kumar Singh [2]" w:date="2025-07-23T15:09:00Z">
        <w:r w:rsidRPr="005C674E">
          <w:t xml:space="preserve">The </w:t>
        </w:r>
        <w:proofErr w:type="spellStart"/>
        <w:r w:rsidRPr="005C674E">
          <w:t>start_refresh</w:t>
        </w:r>
        <w:proofErr w:type="spellEnd"/>
        <w:r w:rsidRPr="005C674E">
          <w:t>() function is responsible for safely initiating a Power BI dataset refresh using the Power BI REST API. Its primary goal is to prevent redundant refresh attempts and ensure that only one refresh process runs per dataset at a time. It handles both status-checking and refresh-triggering in a controlled and fault-tolerant manner</w:t>
        </w:r>
      </w:ins>
      <w:ins w:id="653" w:author="Kunal Kumar Singh [2]" w:date="2025-07-23T15:00:00Z" w16du:dateUtc="2025-07-23T09:30:00Z">
        <w:r w:rsidR="004364BB" w:rsidRPr="004364BB">
          <w:t>.</w:t>
        </w:r>
      </w:ins>
    </w:p>
    <w:p w14:paraId="3C4E3D9B" w14:textId="77777777" w:rsidR="004364BB" w:rsidRPr="004364BB" w:rsidRDefault="004364BB" w:rsidP="004364BB">
      <w:pPr>
        <w:pStyle w:val="ListParagraph"/>
        <w:spacing w:before="240"/>
        <w:rPr>
          <w:ins w:id="654" w:author="Kunal Kumar Singh [2]" w:date="2025-07-23T15:01:00Z"/>
        </w:rPr>
      </w:pPr>
      <w:ins w:id="655" w:author="Kunal Kumar Singh [2]" w:date="2025-07-23T15:01:00Z">
        <w:r w:rsidRPr="004364BB">
          <w:t>It accepts the following parameters:</w:t>
        </w:r>
      </w:ins>
    </w:p>
    <w:p w14:paraId="209E34D5" w14:textId="7B760A21" w:rsidR="004364BB" w:rsidRPr="004364BB" w:rsidRDefault="004364BB" w:rsidP="004364BB">
      <w:pPr>
        <w:pStyle w:val="ListParagraph"/>
        <w:numPr>
          <w:ilvl w:val="0"/>
          <w:numId w:val="271"/>
        </w:numPr>
        <w:spacing w:before="240"/>
        <w:rPr>
          <w:ins w:id="656" w:author="Kunal Kumar Singh [2]" w:date="2025-07-23T15:01:00Z"/>
        </w:rPr>
      </w:pPr>
      <w:ins w:id="657" w:author="Kunal Kumar Singh [2]" w:date="2025-07-23T15:01:00Z">
        <w:r w:rsidRPr="004364BB">
          <w:rPr>
            <w:b/>
            <w:bCs/>
          </w:rPr>
          <w:lastRenderedPageBreak/>
          <w:t>config</w:t>
        </w:r>
        <w:r w:rsidRPr="004364BB">
          <w:t xml:space="preserve">: This is a dictionary containing dataset-related metadata and user </w:t>
        </w:r>
      </w:ins>
      <w:proofErr w:type="spellStart"/>
      <w:ins w:id="658" w:author="Kunal Kumar Singh [2]" w:date="2025-07-23T15:10:00Z" w16du:dateUtc="2025-07-23T09:40:00Z">
        <w:r w:rsidR="005C674E">
          <w:t>credetentials</w:t>
        </w:r>
      </w:ins>
      <w:proofErr w:type="spellEnd"/>
      <w:ins w:id="659" w:author="Kunal Kumar Singh [2]" w:date="2025-07-23T15:01:00Z">
        <w:r w:rsidRPr="004364BB">
          <w:t xml:space="preserve">. It includes the DATASET_ID, User name, and other user credentials </w:t>
        </w:r>
      </w:ins>
      <w:ins w:id="660" w:author="Kunal Kumar Singh [2]" w:date="2025-07-23T15:10:00Z">
        <w:r w:rsidR="005C674E" w:rsidRPr="005C674E">
          <w:t>which are required for authenticating and identifying the dataset to be refreshed</w:t>
        </w:r>
      </w:ins>
      <w:ins w:id="661" w:author="Kunal Kumar Singh [2]" w:date="2025-07-23T15:01:00Z">
        <w:r w:rsidRPr="004364BB">
          <w:t>.</w:t>
        </w:r>
      </w:ins>
    </w:p>
    <w:p w14:paraId="705D9AD4" w14:textId="27F1C8CD" w:rsidR="004364BB" w:rsidRPr="004364BB" w:rsidRDefault="004364BB" w:rsidP="004364BB">
      <w:pPr>
        <w:pStyle w:val="ListParagraph"/>
        <w:numPr>
          <w:ilvl w:val="0"/>
          <w:numId w:val="271"/>
        </w:numPr>
        <w:spacing w:before="240"/>
        <w:rPr>
          <w:ins w:id="662" w:author="Kunal Kumar Singh [2]" w:date="2025-07-23T15:01:00Z"/>
        </w:rPr>
      </w:pPr>
      <w:ins w:id="663" w:author="Kunal Kumar Singh [2]" w:date="2025-07-23T15:01:00Z">
        <w:r w:rsidRPr="004364BB">
          <w:rPr>
            <w:b/>
            <w:bCs/>
          </w:rPr>
          <w:t>token</w:t>
        </w:r>
        <w:r w:rsidRPr="004364BB">
          <w:t xml:space="preserve">: </w:t>
        </w:r>
      </w:ins>
      <w:ins w:id="664" w:author="Kunal Kumar Singh [2]" w:date="2025-07-23T15:11:00Z">
        <w:r w:rsidR="005C674E" w:rsidRPr="005C674E">
          <w:t xml:space="preserve">A valid Bearer token retrieved through the </w:t>
        </w:r>
        <w:proofErr w:type="spellStart"/>
        <w:r w:rsidR="005C674E" w:rsidRPr="005C674E">
          <w:rPr>
            <w:b/>
            <w:bCs/>
            <w:rPrChange w:id="665" w:author="Kunal Kumar Singh [2]" w:date="2025-07-23T15:12:00Z" w16du:dateUtc="2025-07-23T09:42:00Z">
              <w:rPr/>
            </w:rPrChange>
          </w:rPr>
          <w:t>get_token</w:t>
        </w:r>
        <w:proofErr w:type="spellEnd"/>
        <w:r w:rsidR="005C674E" w:rsidRPr="005C674E">
          <w:rPr>
            <w:b/>
            <w:bCs/>
            <w:rPrChange w:id="666" w:author="Kunal Kumar Singh [2]" w:date="2025-07-23T15:12:00Z" w16du:dateUtc="2025-07-23T09:42:00Z">
              <w:rPr/>
            </w:rPrChange>
          </w:rPr>
          <w:t>()</w:t>
        </w:r>
        <w:r w:rsidR="005C674E" w:rsidRPr="005C674E">
          <w:t xml:space="preserve"> function. It is used to authenticate API requests on behalf of the user and authorize access to Power BI REST endpoints.</w:t>
        </w:r>
      </w:ins>
    </w:p>
    <w:p w14:paraId="51981FE6" w14:textId="77777777" w:rsidR="005C674E" w:rsidRDefault="005C674E" w:rsidP="005C674E">
      <w:pPr>
        <w:pStyle w:val="ListParagraph"/>
        <w:spacing w:before="240"/>
        <w:rPr>
          <w:ins w:id="667" w:author="Kunal Kumar Singh [2]" w:date="2025-07-23T15:12:00Z" w16du:dateUtc="2025-07-23T09:42:00Z"/>
        </w:rPr>
      </w:pPr>
      <w:ins w:id="668" w:author="Kunal Kumar Singh [2]" w:date="2025-07-23T15:12:00Z" w16du:dateUtc="2025-07-23T09:42:00Z">
        <w:r>
          <w:t>The function begins by constructing the dataset refresh URL using the dataset ID provided in config, and sets up the necessary request headers with the token.</w:t>
        </w:r>
      </w:ins>
    </w:p>
    <w:p w14:paraId="7FE82C68" w14:textId="77777777" w:rsidR="005C674E" w:rsidRDefault="005C674E" w:rsidP="005C674E">
      <w:pPr>
        <w:pStyle w:val="ListParagraph"/>
        <w:spacing w:before="240"/>
        <w:rPr>
          <w:ins w:id="669" w:author="Kunal Kumar Singh [2]" w:date="2025-07-23T15:12:00Z" w16du:dateUtc="2025-07-23T09:42:00Z"/>
        </w:rPr>
      </w:pPr>
      <w:ins w:id="670" w:author="Kunal Kumar Singh [2]" w:date="2025-07-23T15:12:00Z" w16du:dateUtc="2025-07-23T09:42:00Z">
        <w:r>
          <w:t xml:space="preserve">It then sends a </w:t>
        </w:r>
        <w:r w:rsidRPr="005C674E">
          <w:rPr>
            <w:b/>
            <w:bCs/>
            <w:rPrChange w:id="671" w:author="Kunal Kumar Singh [2]" w:date="2025-07-23T15:13:00Z" w16du:dateUtc="2025-07-23T09:43:00Z">
              <w:rPr/>
            </w:rPrChange>
          </w:rPr>
          <w:t>GET</w:t>
        </w:r>
        <w:r>
          <w:t xml:space="preserve"> request to the Power BI REST API to check the current refresh history of the dataset. If the API responds with a status code 200, it proceeds to parse the response. Specifically, it looks at the "</w:t>
        </w:r>
        <w:r w:rsidRPr="005C674E">
          <w:rPr>
            <w:b/>
            <w:bCs/>
            <w:rPrChange w:id="672" w:author="Kunal Kumar Singh [2]" w:date="2025-07-23T15:13:00Z" w16du:dateUtc="2025-07-23T09:43:00Z">
              <w:rPr/>
            </w:rPrChange>
          </w:rPr>
          <w:t>value</w:t>
        </w:r>
        <w:r>
          <w:t>" list (which contains refresh events) and examines the latest refresh record. If the most recent status is "</w:t>
        </w:r>
        <w:r w:rsidRPr="005C674E">
          <w:rPr>
            <w:b/>
            <w:bCs/>
            <w:rPrChange w:id="673" w:author="Kunal Kumar Singh [2]" w:date="2025-07-23T15:13:00Z" w16du:dateUtc="2025-07-23T09:43:00Z">
              <w:rPr/>
            </w:rPrChange>
          </w:rPr>
          <w:t>Unknown</w:t>
        </w:r>
        <w:r>
          <w:t>" or "</w:t>
        </w:r>
        <w:r w:rsidRPr="005C674E">
          <w:rPr>
            <w:b/>
            <w:bCs/>
            <w:rPrChange w:id="674" w:author="Kunal Kumar Singh [2]" w:date="2025-07-23T15:13:00Z" w16du:dateUtc="2025-07-23T09:43:00Z">
              <w:rPr/>
            </w:rPrChange>
          </w:rPr>
          <w:t>InProgress</w:t>
        </w:r>
        <w:r>
          <w:t>", this indicates that a refresh is already in progress or pending. In such a case, the function does not attempt a new refresh. Instead, it returns the string "</w:t>
        </w:r>
        <w:r w:rsidRPr="005C674E">
          <w:rPr>
            <w:b/>
            <w:bCs/>
            <w:rPrChange w:id="675" w:author="Kunal Kumar Singh [2]" w:date="2025-07-23T15:13:00Z" w16du:dateUtc="2025-07-23T09:43:00Z">
              <w:rPr/>
            </w:rPrChange>
          </w:rPr>
          <w:t>InProgress</w:t>
        </w:r>
        <w:r>
          <w:t xml:space="preserve">" along with </w:t>
        </w:r>
        <w:r w:rsidRPr="005C674E">
          <w:rPr>
            <w:b/>
            <w:bCs/>
            <w:rPrChange w:id="676" w:author="Kunal Kumar Singh [2]" w:date="2025-07-23T15:13:00Z" w16du:dateUtc="2025-07-23T09:43:00Z">
              <w:rPr/>
            </w:rPrChange>
          </w:rPr>
          <w:t>None</w:t>
        </w:r>
        <w:r>
          <w:t xml:space="preserve"> to indicate that a new refresh should not be initiated at this time.</w:t>
        </w:r>
      </w:ins>
    </w:p>
    <w:p w14:paraId="021171B5" w14:textId="4B2B8FE0" w:rsidR="005C674E" w:rsidRDefault="005C674E" w:rsidP="005C674E">
      <w:pPr>
        <w:pStyle w:val="ListParagraph"/>
        <w:spacing w:before="240"/>
        <w:rPr>
          <w:ins w:id="677" w:author="Kunal Kumar Singh [2]" w:date="2025-07-23T15:12:00Z" w16du:dateUtc="2025-07-23T09:42:00Z"/>
        </w:rPr>
      </w:pPr>
      <w:ins w:id="678" w:author="Kunal Kumar Singh [2]" w:date="2025-07-23T15:12:00Z" w16du:dateUtc="2025-07-23T09:42:00Z">
        <w:r>
          <w:t xml:space="preserve">If no active refresh is detected or if the status list is empty, the function sends a </w:t>
        </w:r>
        <w:r w:rsidRPr="005C674E">
          <w:rPr>
            <w:b/>
            <w:bCs/>
            <w:rPrChange w:id="679" w:author="Kunal Kumar Singh [2]" w:date="2025-07-23T15:13:00Z" w16du:dateUtc="2025-07-23T09:43:00Z">
              <w:rPr/>
            </w:rPrChange>
          </w:rPr>
          <w:t>POST</w:t>
        </w:r>
        <w:r>
          <w:t xml:space="preserve"> request to the same URL to trigger a new dataset refresh. If this request is successful and the API returns a status code 202, it confirms that the refresh was accepted by the server. The function then returns the string "</w:t>
        </w:r>
        <w:r w:rsidRPr="005C674E">
          <w:rPr>
            <w:b/>
            <w:bCs/>
            <w:rPrChange w:id="680" w:author="Kunal Kumar Singh [2]" w:date="2025-07-23T15:14:00Z" w16du:dateUtc="2025-07-23T09:44:00Z">
              <w:rPr/>
            </w:rPrChange>
          </w:rPr>
          <w:t>Started</w:t>
        </w:r>
        <w:r>
          <w:t>" and the request headers for use in further status checks.</w:t>
        </w:r>
      </w:ins>
    </w:p>
    <w:p w14:paraId="7243D3CA" w14:textId="77777777" w:rsidR="005C674E" w:rsidRDefault="005C674E" w:rsidP="005C674E">
      <w:pPr>
        <w:pStyle w:val="ListParagraph"/>
        <w:spacing w:before="240"/>
        <w:rPr>
          <w:ins w:id="681" w:author="Kunal Kumar Singh [2]" w:date="2025-07-23T15:12:00Z" w16du:dateUtc="2025-07-23T09:42:00Z"/>
        </w:rPr>
      </w:pPr>
      <w:ins w:id="682" w:author="Kunal Kumar Singh [2]" w:date="2025-07-23T15:12:00Z" w16du:dateUtc="2025-07-23T09:42:00Z">
        <w:r>
          <w:t xml:space="preserve">If the API responds with any other code (e.g., 400, 403, 404), it implies a failure to start the refresh. In this case, the function returns "Failed: &lt;error message&gt;" and </w:t>
        </w:r>
        <w:r w:rsidRPr="005C674E">
          <w:rPr>
            <w:b/>
            <w:bCs/>
            <w:rPrChange w:id="683" w:author="Kunal Kumar Singh [2]" w:date="2025-07-23T15:14:00Z" w16du:dateUtc="2025-07-23T09:44:00Z">
              <w:rPr/>
            </w:rPrChange>
          </w:rPr>
          <w:t>None</w:t>
        </w:r>
        <w:r>
          <w:t xml:space="preserve"> to signal that the request did not succeed.</w:t>
        </w:r>
      </w:ins>
    </w:p>
    <w:p w14:paraId="40EB27FA" w14:textId="1B061705" w:rsidR="004364BB" w:rsidRDefault="005C674E" w:rsidP="005C674E">
      <w:pPr>
        <w:pStyle w:val="ListParagraph"/>
        <w:spacing w:before="240"/>
        <w:rPr>
          <w:ins w:id="684" w:author="Kunal Kumar Singh [2]" w:date="2025-07-23T15:38:00Z" w16du:dateUtc="2025-07-23T10:08:00Z"/>
        </w:rPr>
      </w:pPr>
      <w:ins w:id="685" w:author="Kunal Kumar Singh [2]" w:date="2025-07-23T15:12:00Z" w16du:dateUtc="2025-07-23T09:42:00Z">
        <w:r>
          <w:t>Finally, if any unexpected error occurs</w:t>
        </w:r>
      </w:ins>
      <w:ins w:id="686" w:author="Kunal Kumar Singh [2]" w:date="2025-07-23T15:14:00Z" w16du:dateUtc="2025-07-23T09:44:00Z">
        <w:r>
          <w:t xml:space="preserve"> </w:t>
        </w:r>
      </w:ins>
      <w:ins w:id="687" w:author="Kunal Kumar Singh [2]" w:date="2025-07-23T15:12:00Z" w16du:dateUtc="2025-07-23T09:42:00Z">
        <w:r>
          <w:t xml:space="preserve">such as network timeouts, connectivity issues, or malformed responses the function catches the exception using a try-except block. It returns "Exception: &lt;error&gt;" to ensure the script continues to run gracefully without </w:t>
        </w:r>
      </w:ins>
      <w:ins w:id="688" w:author="Kunal Kumar Singh [2]" w:date="2025-07-23T15:14:00Z" w16du:dateUtc="2025-07-23T09:44:00Z">
        <w:r>
          <w:t>interruption.</w:t>
        </w:r>
      </w:ins>
    </w:p>
    <w:p w14:paraId="6C5A56E0" w14:textId="6AE46C9D" w:rsidR="00203A2F" w:rsidRDefault="00203A2F" w:rsidP="00EA4AC3">
      <w:pPr>
        <w:pStyle w:val="ListParagraph"/>
        <w:numPr>
          <w:ilvl w:val="0"/>
          <w:numId w:val="268"/>
        </w:numPr>
        <w:spacing w:before="240"/>
        <w:rPr>
          <w:ins w:id="689" w:author="Kunal Kumar Singh [2]" w:date="2025-07-23T15:50:00Z" w16du:dateUtc="2025-07-23T10:20:00Z"/>
          <w:b/>
          <w:bCs/>
        </w:rPr>
      </w:pPr>
      <w:proofErr w:type="spellStart"/>
      <w:ins w:id="690" w:author="Kunal Kumar Singh [2]" w:date="2025-07-23T15:50:00Z" w16du:dateUtc="2025-07-23T10:20:00Z">
        <w:r>
          <w:rPr>
            <w:b/>
            <w:bCs/>
          </w:rPr>
          <w:t>check_status</w:t>
        </w:r>
        <w:proofErr w:type="spellEnd"/>
        <w:r>
          <w:rPr>
            <w:b/>
            <w:bCs/>
          </w:rPr>
          <w:t>()</w:t>
        </w:r>
      </w:ins>
    </w:p>
    <w:p w14:paraId="1B486559" w14:textId="77777777" w:rsidR="00203A2F" w:rsidRDefault="00203A2F" w:rsidP="00203A2F">
      <w:pPr>
        <w:pStyle w:val="Code"/>
        <w:rPr>
          <w:ins w:id="691" w:author="Kunal Kumar Singh [2]" w:date="2025-07-23T15:51:00Z" w16du:dateUtc="2025-07-23T10:21:00Z"/>
        </w:rPr>
      </w:pPr>
      <w:ins w:id="692" w:author="Kunal Kumar Singh [2]" w:date="2025-07-23T15:51:00Z" w16du:dateUtc="2025-07-23T10:21:00Z">
        <w:r>
          <w:t xml:space="preserve">def </w:t>
        </w:r>
        <w:proofErr w:type="spellStart"/>
        <w:r>
          <w:t>check_status</w:t>
        </w:r>
        <w:proofErr w:type="spellEnd"/>
        <w:r>
          <w:t>(</w:t>
        </w:r>
        <w:proofErr w:type="spellStart"/>
        <w:r>
          <w:t>dataset_id</w:t>
        </w:r>
        <w:proofErr w:type="spellEnd"/>
        <w:r>
          <w:t>, headers):</w:t>
        </w:r>
      </w:ins>
    </w:p>
    <w:p w14:paraId="4364BA35" w14:textId="77777777" w:rsidR="00203A2F" w:rsidRDefault="00203A2F" w:rsidP="00203A2F">
      <w:pPr>
        <w:pStyle w:val="Code"/>
        <w:rPr>
          <w:ins w:id="693" w:author="Kunal Kumar Singh [2]" w:date="2025-07-23T15:51:00Z" w16du:dateUtc="2025-07-23T10:21:00Z"/>
        </w:rPr>
      </w:pPr>
      <w:ins w:id="694" w:author="Kunal Kumar Singh [2]" w:date="2025-07-23T15:51:00Z" w16du:dateUtc="2025-07-23T10:21:00Z">
        <w:r>
          <w:t xml:space="preserve">    try:</w:t>
        </w:r>
      </w:ins>
    </w:p>
    <w:p w14:paraId="0A4869E9" w14:textId="77777777" w:rsidR="00203A2F" w:rsidRDefault="00203A2F" w:rsidP="00203A2F">
      <w:pPr>
        <w:pStyle w:val="Code"/>
        <w:rPr>
          <w:ins w:id="695" w:author="Kunal Kumar Singh [2]" w:date="2025-07-23T15:51:00Z" w16du:dateUtc="2025-07-23T10:21:00Z"/>
        </w:rPr>
      </w:pPr>
      <w:ins w:id="696" w:author="Kunal Kumar Singh [2]" w:date="2025-07-23T15:51:00Z" w16du:dateUtc="2025-07-23T10:21:00Z">
        <w:r>
          <w:t xml:space="preserve">        </w:t>
        </w:r>
        <w:proofErr w:type="spellStart"/>
        <w:r>
          <w:t>url</w:t>
        </w:r>
        <w:proofErr w:type="spellEnd"/>
        <w:r>
          <w:t xml:space="preserve"> = f"https://api.powerbi.com/v1.0/myorg/datasets/{dataset_id}/refreshes"</w:t>
        </w:r>
      </w:ins>
    </w:p>
    <w:p w14:paraId="1713BD47" w14:textId="77777777" w:rsidR="00203A2F" w:rsidRDefault="00203A2F" w:rsidP="00203A2F">
      <w:pPr>
        <w:pStyle w:val="Code"/>
        <w:rPr>
          <w:ins w:id="697" w:author="Kunal Kumar Singh [2]" w:date="2025-07-23T15:51:00Z" w16du:dateUtc="2025-07-23T10:21:00Z"/>
        </w:rPr>
      </w:pPr>
      <w:ins w:id="698" w:author="Kunal Kumar Singh [2]" w:date="2025-07-23T15:51:00Z" w16du:dateUtc="2025-07-23T10:21:00Z">
        <w:r>
          <w:t xml:space="preserve">        response = </w:t>
        </w:r>
        <w:proofErr w:type="spellStart"/>
        <w:r>
          <w:t>requests.get</w:t>
        </w:r>
        <w:proofErr w:type="spellEnd"/>
        <w:r>
          <w:t>(</w:t>
        </w:r>
        <w:proofErr w:type="spellStart"/>
        <w:r>
          <w:t>url</w:t>
        </w:r>
        <w:proofErr w:type="spellEnd"/>
        <w:r>
          <w:t>, headers=headers)</w:t>
        </w:r>
      </w:ins>
    </w:p>
    <w:p w14:paraId="6B511805" w14:textId="77777777" w:rsidR="00203A2F" w:rsidRDefault="00203A2F" w:rsidP="00203A2F">
      <w:pPr>
        <w:pStyle w:val="Code"/>
        <w:rPr>
          <w:ins w:id="699" w:author="Kunal Kumar Singh [2]" w:date="2025-07-23T15:51:00Z" w16du:dateUtc="2025-07-23T10:21:00Z"/>
        </w:rPr>
      </w:pPr>
      <w:ins w:id="700" w:author="Kunal Kumar Singh [2]" w:date="2025-07-23T15:51:00Z" w16du:dateUtc="2025-07-23T10:21:00Z">
        <w:r>
          <w:t xml:space="preserve">        if </w:t>
        </w:r>
        <w:proofErr w:type="spellStart"/>
        <w:r>
          <w:t>response.status_code</w:t>
        </w:r>
        <w:proofErr w:type="spellEnd"/>
        <w:r>
          <w:t xml:space="preserve"> == 200:</w:t>
        </w:r>
      </w:ins>
    </w:p>
    <w:p w14:paraId="21135FBF" w14:textId="77777777" w:rsidR="00203A2F" w:rsidRDefault="00203A2F" w:rsidP="00203A2F">
      <w:pPr>
        <w:pStyle w:val="Code"/>
        <w:rPr>
          <w:ins w:id="701" w:author="Kunal Kumar Singh [2]" w:date="2025-07-23T15:51:00Z" w16du:dateUtc="2025-07-23T10:21:00Z"/>
        </w:rPr>
      </w:pPr>
      <w:ins w:id="702" w:author="Kunal Kumar Singh [2]" w:date="2025-07-23T15:51:00Z" w16du:dateUtc="2025-07-23T10:21:00Z">
        <w:r>
          <w:t xml:space="preserve">            return </w:t>
        </w:r>
        <w:proofErr w:type="spellStart"/>
        <w:r>
          <w:t>response.json</w:t>
        </w:r>
        <w:proofErr w:type="spellEnd"/>
        <w:r>
          <w:t>()["value"][0]["status"]</w:t>
        </w:r>
      </w:ins>
    </w:p>
    <w:p w14:paraId="7F4CD376" w14:textId="77777777" w:rsidR="00203A2F" w:rsidRDefault="00203A2F" w:rsidP="00203A2F">
      <w:pPr>
        <w:pStyle w:val="Code"/>
        <w:rPr>
          <w:ins w:id="703" w:author="Kunal Kumar Singh [2]" w:date="2025-07-23T15:51:00Z" w16du:dateUtc="2025-07-23T10:21:00Z"/>
        </w:rPr>
      </w:pPr>
      <w:ins w:id="704" w:author="Kunal Kumar Singh [2]" w:date="2025-07-23T15:51:00Z" w16du:dateUtc="2025-07-23T10:21:00Z">
        <w:r>
          <w:t xml:space="preserve">        else:</w:t>
        </w:r>
      </w:ins>
    </w:p>
    <w:p w14:paraId="41595518" w14:textId="77777777" w:rsidR="00203A2F" w:rsidRDefault="00203A2F" w:rsidP="00203A2F">
      <w:pPr>
        <w:pStyle w:val="Code"/>
        <w:rPr>
          <w:ins w:id="705" w:author="Kunal Kumar Singh [2]" w:date="2025-07-23T15:51:00Z" w16du:dateUtc="2025-07-23T10:21:00Z"/>
        </w:rPr>
      </w:pPr>
      <w:ins w:id="706" w:author="Kunal Kumar Singh [2]" w:date="2025-07-23T15:51:00Z" w16du:dateUtc="2025-07-23T10:21:00Z">
        <w:r>
          <w:lastRenderedPageBreak/>
          <w:t xml:space="preserve">            return </w:t>
        </w:r>
        <w:proofErr w:type="spellStart"/>
        <w:r>
          <w:t>f"Check</w:t>
        </w:r>
        <w:proofErr w:type="spellEnd"/>
        <w:r>
          <w:t xml:space="preserve"> Failed: {</w:t>
        </w:r>
        <w:proofErr w:type="spellStart"/>
        <w:r>
          <w:t>response.text</w:t>
        </w:r>
        <w:proofErr w:type="spellEnd"/>
        <w:r>
          <w:t>}"</w:t>
        </w:r>
      </w:ins>
    </w:p>
    <w:p w14:paraId="1B22640B" w14:textId="77777777" w:rsidR="00203A2F" w:rsidRDefault="00203A2F" w:rsidP="00203A2F">
      <w:pPr>
        <w:pStyle w:val="Code"/>
        <w:rPr>
          <w:ins w:id="707" w:author="Kunal Kumar Singh [2]" w:date="2025-07-23T15:51:00Z" w16du:dateUtc="2025-07-23T10:21:00Z"/>
        </w:rPr>
      </w:pPr>
      <w:ins w:id="708" w:author="Kunal Kumar Singh [2]" w:date="2025-07-23T15:51:00Z" w16du:dateUtc="2025-07-23T10:21:00Z">
        <w:r>
          <w:t xml:space="preserve">    except Exception as e:</w:t>
        </w:r>
      </w:ins>
    </w:p>
    <w:p w14:paraId="4685F8AD" w14:textId="1164CA2C" w:rsidR="00203A2F" w:rsidRDefault="00203A2F" w:rsidP="00203A2F">
      <w:pPr>
        <w:pStyle w:val="Code"/>
        <w:rPr>
          <w:ins w:id="709" w:author="Kunal Kumar Singh [2]" w:date="2025-07-23T15:50:00Z" w16du:dateUtc="2025-07-23T10:20:00Z"/>
        </w:rPr>
        <w:pPrChange w:id="710" w:author="Kunal Kumar Singh [2]" w:date="2025-07-23T15:50:00Z" w16du:dateUtc="2025-07-23T10:20:00Z">
          <w:pPr>
            <w:pStyle w:val="ListParagraph"/>
            <w:spacing w:before="240"/>
          </w:pPr>
        </w:pPrChange>
      </w:pPr>
      <w:ins w:id="711" w:author="Kunal Kumar Singh [2]" w:date="2025-07-23T15:51:00Z" w16du:dateUtc="2025-07-23T10:21:00Z">
        <w:r>
          <w:t xml:space="preserve">        return </w:t>
        </w:r>
        <w:proofErr w:type="spellStart"/>
        <w:r>
          <w:t>f"Check</w:t>
        </w:r>
        <w:proofErr w:type="spellEnd"/>
        <w:r>
          <w:t xml:space="preserve"> Exception: {str(e)}"</w:t>
        </w:r>
      </w:ins>
    </w:p>
    <w:p w14:paraId="62F0EDC2" w14:textId="77777777" w:rsidR="00203A2F" w:rsidRPr="00203A2F" w:rsidRDefault="00203A2F" w:rsidP="00203A2F">
      <w:pPr>
        <w:pStyle w:val="ListParagraph"/>
        <w:spacing w:before="240"/>
        <w:rPr>
          <w:ins w:id="712" w:author="Kunal Kumar Singh [2]" w:date="2025-07-23T15:55:00Z"/>
        </w:rPr>
      </w:pPr>
      <w:ins w:id="713" w:author="Kunal Kumar Singh [2]" w:date="2025-07-23T15:54:00Z" w16du:dateUtc="2025-07-23T10:24:00Z">
        <w:r w:rsidRPr="00203A2F">
          <w:rPr>
            <w:rPrChange w:id="714" w:author="Kunal Kumar Singh [2]" w:date="2025-07-23T15:54:00Z" w16du:dateUtc="2025-07-23T10:24:00Z">
              <w:rPr>
                <w:b/>
                <w:bCs/>
              </w:rPr>
            </w:rPrChange>
          </w:rPr>
          <w:t>Th</w:t>
        </w:r>
        <w:r>
          <w:t>is</w:t>
        </w:r>
        <w:r w:rsidRPr="00203A2F">
          <w:rPr>
            <w:rPrChange w:id="715" w:author="Kunal Kumar Singh [2]" w:date="2025-07-23T15:54:00Z" w16du:dateUtc="2025-07-23T10:24:00Z">
              <w:rPr>
                <w:b/>
                <w:bCs/>
              </w:rPr>
            </w:rPrChange>
          </w:rPr>
          <w:t xml:space="preserve"> function is responsible for retrieving the latest refresh status of a Power BI dataset.</w:t>
        </w:r>
      </w:ins>
      <w:ins w:id="716" w:author="Kunal Kumar Singh [2]" w:date="2025-07-23T15:55:00Z" w16du:dateUtc="2025-07-23T10:25:00Z">
        <w:r>
          <w:t xml:space="preserve"> </w:t>
        </w:r>
      </w:ins>
      <w:ins w:id="717" w:author="Kunal Kumar Singh [2]" w:date="2025-07-23T15:55:00Z">
        <w:r w:rsidRPr="00203A2F">
          <w:t>It accepts the following parameters:</w:t>
        </w:r>
      </w:ins>
    </w:p>
    <w:p w14:paraId="4FDE24C9" w14:textId="2180149D" w:rsidR="00203A2F" w:rsidRPr="00203A2F" w:rsidRDefault="00203A2F" w:rsidP="00203A2F">
      <w:pPr>
        <w:pStyle w:val="ListParagraph"/>
        <w:numPr>
          <w:ilvl w:val="0"/>
          <w:numId w:val="275"/>
        </w:numPr>
        <w:spacing w:before="240"/>
        <w:rPr>
          <w:ins w:id="718" w:author="Kunal Kumar Singh [2]" w:date="2025-07-23T15:55:00Z"/>
        </w:rPr>
      </w:pPr>
      <w:proofErr w:type="spellStart"/>
      <w:ins w:id="719" w:author="Kunal Kumar Singh [2]" w:date="2025-07-23T15:55:00Z">
        <w:r w:rsidRPr="00203A2F">
          <w:rPr>
            <w:b/>
            <w:bCs/>
          </w:rPr>
          <w:t>dataset_id</w:t>
        </w:r>
        <w:proofErr w:type="spellEnd"/>
        <w:r w:rsidRPr="00203A2F">
          <w:t>: This is the unique identifier of the Power BI dataset being monitored. It is used to construct the API endpoint URL that queries the refresh history of the corresponding dataset.</w:t>
        </w:r>
      </w:ins>
    </w:p>
    <w:p w14:paraId="18360FC9" w14:textId="77777777" w:rsidR="00203A2F" w:rsidRPr="00203A2F" w:rsidRDefault="00203A2F" w:rsidP="00203A2F">
      <w:pPr>
        <w:pStyle w:val="ListParagraph"/>
        <w:numPr>
          <w:ilvl w:val="0"/>
          <w:numId w:val="275"/>
        </w:numPr>
        <w:spacing w:before="240"/>
        <w:rPr>
          <w:ins w:id="720" w:author="Kunal Kumar Singh [2]" w:date="2025-07-23T15:55:00Z"/>
        </w:rPr>
      </w:pPr>
      <w:ins w:id="721" w:author="Kunal Kumar Singh [2]" w:date="2025-07-23T15:55:00Z">
        <w:r w:rsidRPr="00203A2F">
          <w:rPr>
            <w:b/>
            <w:bCs/>
          </w:rPr>
          <w:t>headers</w:t>
        </w:r>
        <w:r w:rsidRPr="00203A2F">
          <w:t>: This is a dictionary containing the HTTP headers required for authorization. It includes the Bearer token obtained during the authentication process and any content-related headers necessary to interact with the Power BI REST API securely.</w:t>
        </w:r>
      </w:ins>
    </w:p>
    <w:p w14:paraId="6F3FAB9C" w14:textId="1EAD238E" w:rsidR="00203A2F" w:rsidRPr="00203A2F" w:rsidRDefault="00203A2F" w:rsidP="00203A2F">
      <w:pPr>
        <w:pStyle w:val="ListParagraph"/>
        <w:spacing w:before="240"/>
        <w:rPr>
          <w:ins w:id="722" w:author="Kunal Kumar Singh [2]" w:date="2025-07-23T15:58:00Z"/>
        </w:rPr>
      </w:pPr>
      <w:ins w:id="723" w:author="Kunal Kumar Singh [2]" w:date="2025-07-23T15:58:00Z">
        <w:r w:rsidRPr="00203A2F">
          <w:t xml:space="preserve">The function starts by forming the API endpoint URL using the provided </w:t>
        </w:r>
        <w:proofErr w:type="spellStart"/>
        <w:r w:rsidRPr="00203A2F">
          <w:rPr>
            <w:b/>
            <w:bCs/>
            <w:rPrChange w:id="724" w:author="Kunal Kumar Singh [2]" w:date="2025-07-23T15:58:00Z" w16du:dateUtc="2025-07-23T10:28:00Z">
              <w:rPr/>
            </w:rPrChange>
          </w:rPr>
          <w:t>dataset_id</w:t>
        </w:r>
        <w:proofErr w:type="spellEnd"/>
        <w:r w:rsidRPr="00203A2F">
          <w:t xml:space="preserve">. It then performs a </w:t>
        </w:r>
        <w:r w:rsidRPr="008716FA">
          <w:rPr>
            <w:b/>
            <w:bCs/>
            <w:rPrChange w:id="725" w:author="Kunal Kumar Singh [2]" w:date="2025-07-23T16:02:00Z" w16du:dateUtc="2025-07-23T10:32:00Z">
              <w:rPr/>
            </w:rPrChange>
          </w:rPr>
          <w:t>GET</w:t>
        </w:r>
        <w:r w:rsidRPr="00203A2F">
          <w:t xml:space="preserve"> request to the Power BI REST API to fetch the refresh history of the dataset. If the API call is successful and returns a </w:t>
        </w:r>
        <w:r w:rsidRPr="00203A2F">
          <w:rPr>
            <w:b/>
            <w:bCs/>
          </w:rPr>
          <w:t>status code of 200</w:t>
        </w:r>
        <w:r w:rsidRPr="00203A2F">
          <w:t>, it extracts and returns the "</w:t>
        </w:r>
        <w:r w:rsidRPr="008716FA">
          <w:rPr>
            <w:b/>
            <w:bCs/>
            <w:rPrChange w:id="726" w:author="Kunal Kumar Singh [2]" w:date="2025-07-23T16:03:00Z" w16du:dateUtc="2025-07-23T10:33:00Z">
              <w:rPr/>
            </w:rPrChange>
          </w:rPr>
          <w:t>status</w:t>
        </w:r>
        <w:r w:rsidRPr="00203A2F">
          <w:t>" value from the most recent entry in the "</w:t>
        </w:r>
        <w:r w:rsidRPr="008716FA">
          <w:rPr>
            <w:b/>
            <w:bCs/>
            <w:rPrChange w:id="727" w:author="Kunal Kumar Singh [2]" w:date="2025-07-23T16:03:00Z" w16du:dateUtc="2025-07-23T10:33:00Z">
              <w:rPr/>
            </w:rPrChange>
          </w:rPr>
          <w:t>value</w:t>
        </w:r>
        <w:r w:rsidRPr="00203A2F">
          <w:t xml:space="preserve">" list of the response. This status can be one of "Completed", "Failed", "Unknown", or "InProgress" </w:t>
        </w:r>
      </w:ins>
      <w:ins w:id="728" w:author="Kunal Kumar Singh [2]" w:date="2025-07-23T16:03:00Z" w16du:dateUtc="2025-07-23T10:33:00Z">
        <w:r w:rsidR="008716FA">
          <w:t xml:space="preserve">, </w:t>
        </w:r>
      </w:ins>
      <w:ins w:id="729" w:author="Kunal Kumar Singh [2]" w:date="2025-07-23T15:58:00Z">
        <w:r w:rsidRPr="00203A2F">
          <w:t>each indicating the current state of the dataset's refresh cycle.</w:t>
        </w:r>
      </w:ins>
    </w:p>
    <w:p w14:paraId="78A784F7" w14:textId="77777777" w:rsidR="00203A2F" w:rsidRPr="00203A2F" w:rsidRDefault="00203A2F" w:rsidP="00203A2F">
      <w:pPr>
        <w:pStyle w:val="ListParagraph"/>
        <w:spacing w:before="240"/>
        <w:rPr>
          <w:ins w:id="730" w:author="Kunal Kumar Singh [2]" w:date="2025-07-23T15:58:00Z"/>
        </w:rPr>
      </w:pPr>
      <w:ins w:id="731" w:author="Kunal Kumar Singh [2]" w:date="2025-07-23T15:58:00Z">
        <w:r w:rsidRPr="00203A2F">
          <w:t xml:space="preserve">If the API responds with any status code other than </w:t>
        </w:r>
        <w:r w:rsidRPr="008716FA">
          <w:rPr>
            <w:b/>
            <w:bCs/>
            <w:rPrChange w:id="732" w:author="Kunal Kumar Singh [2]" w:date="2025-07-23T16:03:00Z" w16du:dateUtc="2025-07-23T10:33:00Z">
              <w:rPr/>
            </w:rPrChange>
          </w:rPr>
          <w:t>200</w:t>
        </w:r>
        <w:r w:rsidRPr="00203A2F">
          <w:t>, it means that the call was not successful. In such cases, the function returns a string message beginning with "</w:t>
        </w:r>
        <w:r w:rsidRPr="008716FA">
          <w:rPr>
            <w:b/>
            <w:bCs/>
            <w:rPrChange w:id="733" w:author="Kunal Kumar Singh [2]" w:date="2025-07-23T16:03:00Z" w16du:dateUtc="2025-07-23T10:33:00Z">
              <w:rPr/>
            </w:rPrChange>
          </w:rPr>
          <w:t>Check Failed:"</w:t>
        </w:r>
        <w:r w:rsidRPr="00203A2F">
          <w:t xml:space="preserve"> followed by the raw response text. This helps in capturing useful error information for debugging and logging.</w:t>
        </w:r>
      </w:ins>
    </w:p>
    <w:p w14:paraId="5A2E7C0B" w14:textId="41108699" w:rsidR="00203A2F" w:rsidRPr="00203A2F" w:rsidRDefault="00203A2F" w:rsidP="008716FA">
      <w:pPr>
        <w:pStyle w:val="ListParagraph"/>
        <w:spacing w:before="240"/>
        <w:rPr>
          <w:ins w:id="734" w:author="Kunal Kumar Singh [2]" w:date="2025-07-23T15:50:00Z" w16du:dateUtc="2025-07-23T10:20:00Z"/>
          <w:rPrChange w:id="735" w:author="Kunal Kumar Singh [2]" w:date="2025-07-23T15:58:00Z" w16du:dateUtc="2025-07-23T10:28:00Z">
            <w:rPr>
              <w:ins w:id="736" w:author="Kunal Kumar Singh [2]" w:date="2025-07-23T15:50:00Z" w16du:dateUtc="2025-07-23T10:20:00Z"/>
              <w:b/>
              <w:bCs/>
            </w:rPr>
          </w:rPrChange>
        </w:rPr>
        <w:pPrChange w:id="737" w:author="Kunal Kumar Singh [2]" w:date="2025-07-23T16:04:00Z" w16du:dateUtc="2025-07-23T10:34:00Z">
          <w:pPr>
            <w:pStyle w:val="ListParagraph"/>
            <w:numPr>
              <w:numId w:val="268"/>
            </w:numPr>
            <w:spacing w:before="240"/>
            <w:ind w:hanging="360"/>
          </w:pPr>
        </w:pPrChange>
      </w:pPr>
      <w:ins w:id="738" w:author="Kunal Kumar Singh [2]" w:date="2025-07-23T15:58:00Z">
        <w:r w:rsidRPr="00203A2F">
          <w:t>Furthermore, if an unexpected error or exception occurs</w:t>
        </w:r>
      </w:ins>
      <w:ins w:id="739" w:author="Kunal Kumar Singh [2]" w:date="2025-07-23T16:03:00Z" w16du:dateUtc="2025-07-23T10:33:00Z">
        <w:r w:rsidR="008716FA">
          <w:t xml:space="preserve"> </w:t>
        </w:r>
      </w:ins>
      <w:ins w:id="740" w:author="Kunal Kumar Singh [2]" w:date="2025-07-23T15:58:00Z">
        <w:r w:rsidRPr="00203A2F">
          <w:t>such as a network issue or JSON parsing failure</w:t>
        </w:r>
      </w:ins>
      <w:ins w:id="741" w:author="Kunal Kumar Singh [2]" w:date="2025-07-23T16:04:00Z" w16du:dateUtc="2025-07-23T10:34:00Z">
        <w:r w:rsidR="008716FA">
          <w:t>,</w:t>
        </w:r>
      </w:ins>
      <w:ins w:id="742" w:author="Kunal Kumar Singh [2]" w:date="2025-07-23T15:58:00Z">
        <w:r w:rsidRPr="00203A2F">
          <w:t xml:space="preserve"> the function catches it using a try-except block and returns a string that starts with "</w:t>
        </w:r>
        <w:r w:rsidRPr="008716FA">
          <w:rPr>
            <w:b/>
            <w:bCs/>
            <w:rPrChange w:id="743" w:author="Kunal Kumar Singh [2]" w:date="2025-07-23T16:04:00Z" w16du:dateUtc="2025-07-23T10:34:00Z">
              <w:rPr/>
            </w:rPrChange>
          </w:rPr>
          <w:t>Check Exception:</w:t>
        </w:r>
        <w:r w:rsidRPr="00203A2F">
          <w:t>" followed by the exception message. This approach ensures the script remains fault-tolerant and continues processing other datasets even if one status check fails.</w:t>
        </w:r>
      </w:ins>
    </w:p>
    <w:p w14:paraId="52934CB1" w14:textId="3D39C57E" w:rsidR="00EA4AC3" w:rsidRDefault="00EA4AC3" w:rsidP="00EA4AC3">
      <w:pPr>
        <w:pStyle w:val="ListParagraph"/>
        <w:numPr>
          <w:ilvl w:val="0"/>
          <w:numId w:val="268"/>
        </w:numPr>
        <w:spacing w:before="240"/>
        <w:rPr>
          <w:ins w:id="744" w:author="Kunal Kumar Singh [2]" w:date="2025-07-23T15:39:00Z" w16du:dateUtc="2025-07-23T10:09:00Z"/>
          <w:b/>
          <w:bCs/>
        </w:rPr>
      </w:pPr>
      <w:proofErr w:type="spellStart"/>
      <w:ins w:id="745" w:author="Kunal Kumar Singh [2]" w:date="2025-07-23T15:38:00Z" w16du:dateUtc="2025-07-23T10:08:00Z">
        <w:r w:rsidRPr="00EA4AC3">
          <w:rPr>
            <w:b/>
            <w:bCs/>
            <w:rPrChange w:id="746" w:author="Kunal Kumar Singh [2]" w:date="2025-07-23T15:38:00Z" w16du:dateUtc="2025-07-23T10:08:00Z">
              <w:rPr/>
            </w:rPrChange>
          </w:rPr>
          <w:t>batch_process</w:t>
        </w:r>
        <w:proofErr w:type="spellEnd"/>
        <w:r>
          <w:rPr>
            <w:b/>
            <w:bCs/>
          </w:rPr>
          <w:t>()</w:t>
        </w:r>
      </w:ins>
    </w:p>
    <w:p w14:paraId="4CC8DD39" w14:textId="77777777" w:rsidR="00EA4AC3" w:rsidRDefault="00EA4AC3" w:rsidP="00EA4AC3">
      <w:pPr>
        <w:pStyle w:val="Code"/>
        <w:rPr>
          <w:ins w:id="747" w:author="Kunal Kumar Singh [2]" w:date="2025-07-23T15:39:00Z" w16du:dateUtc="2025-07-23T10:09:00Z"/>
        </w:rPr>
      </w:pPr>
      <w:ins w:id="748" w:author="Kunal Kumar Singh [2]" w:date="2025-07-23T15:39:00Z" w16du:dateUtc="2025-07-23T10:09:00Z">
        <w:r>
          <w:t xml:space="preserve">def </w:t>
        </w:r>
        <w:proofErr w:type="spellStart"/>
        <w:r>
          <w:t>batch_process</w:t>
        </w:r>
        <w:proofErr w:type="spellEnd"/>
        <w:r>
          <w:t xml:space="preserve">(dashboards, blocked, </w:t>
        </w:r>
        <w:proofErr w:type="spellStart"/>
        <w:r>
          <w:t>retry_mode</w:t>
        </w:r>
        <w:proofErr w:type="spellEnd"/>
        <w:r>
          <w:t>=False):</w:t>
        </w:r>
      </w:ins>
    </w:p>
    <w:p w14:paraId="50DBA7C7" w14:textId="77777777" w:rsidR="00EA4AC3" w:rsidRDefault="00EA4AC3" w:rsidP="00EA4AC3">
      <w:pPr>
        <w:pStyle w:val="Code"/>
        <w:rPr>
          <w:ins w:id="749" w:author="Kunal Kumar Singh [2]" w:date="2025-07-23T15:39:00Z" w16du:dateUtc="2025-07-23T10:09:00Z"/>
        </w:rPr>
      </w:pPr>
      <w:ins w:id="750" w:author="Kunal Kumar Singh [2]" w:date="2025-07-23T15:39:00Z" w16du:dateUtc="2025-07-23T10:09:00Z">
        <w:r>
          <w:t xml:space="preserve">    </w:t>
        </w:r>
        <w:proofErr w:type="spellStart"/>
        <w:r>
          <w:t>refresh_log</w:t>
        </w:r>
        <w:proofErr w:type="spellEnd"/>
        <w:r>
          <w:t xml:space="preserve"> = []</w:t>
        </w:r>
      </w:ins>
    </w:p>
    <w:p w14:paraId="15C04F7E" w14:textId="77777777" w:rsidR="00EA4AC3" w:rsidRDefault="00EA4AC3" w:rsidP="00EA4AC3">
      <w:pPr>
        <w:pStyle w:val="Code"/>
        <w:rPr>
          <w:ins w:id="751" w:author="Kunal Kumar Singh [2]" w:date="2025-07-23T15:39:00Z" w16du:dateUtc="2025-07-23T10:09:00Z"/>
        </w:rPr>
      </w:pPr>
      <w:ins w:id="752" w:author="Kunal Kumar Singh [2]" w:date="2025-07-23T15:39:00Z" w16du:dateUtc="2025-07-23T10:09:00Z">
        <w:r>
          <w:t xml:space="preserve">    </w:t>
        </w:r>
        <w:proofErr w:type="spellStart"/>
        <w:r>
          <w:t>failed_datasets</w:t>
        </w:r>
        <w:proofErr w:type="spellEnd"/>
        <w:r>
          <w:t xml:space="preserve"> = []</w:t>
        </w:r>
      </w:ins>
    </w:p>
    <w:p w14:paraId="0DB65238" w14:textId="77777777" w:rsidR="00EA4AC3" w:rsidRDefault="00EA4AC3" w:rsidP="00EA4AC3">
      <w:pPr>
        <w:pStyle w:val="Code"/>
        <w:rPr>
          <w:ins w:id="753" w:author="Kunal Kumar Singh [2]" w:date="2025-07-23T15:39:00Z" w16du:dateUtc="2025-07-23T10:09:00Z"/>
        </w:rPr>
      </w:pPr>
    </w:p>
    <w:p w14:paraId="267CDFB9" w14:textId="77777777" w:rsidR="00EA4AC3" w:rsidRDefault="00EA4AC3" w:rsidP="00EA4AC3">
      <w:pPr>
        <w:pStyle w:val="Code"/>
        <w:rPr>
          <w:ins w:id="754" w:author="Kunal Kumar Singh [2]" w:date="2025-07-23T15:39:00Z" w16du:dateUtc="2025-07-23T10:09:00Z"/>
        </w:rPr>
      </w:pPr>
      <w:ins w:id="755" w:author="Kunal Kumar Singh [2]" w:date="2025-07-23T15:39:00Z" w16du:dateUtc="2025-07-23T10:09:00Z">
        <w:r>
          <w:t xml:space="preserve">    for </w:t>
        </w:r>
        <w:proofErr w:type="spellStart"/>
        <w:r>
          <w:t>batch_start</w:t>
        </w:r>
        <w:proofErr w:type="spellEnd"/>
        <w:r>
          <w:t xml:space="preserve"> in range(0, </w:t>
        </w:r>
        <w:proofErr w:type="spellStart"/>
        <w:r>
          <w:t>len</w:t>
        </w:r>
        <w:proofErr w:type="spellEnd"/>
        <w:r>
          <w:t xml:space="preserve">(dashboards), BATCH_SIZE if not </w:t>
        </w:r>
        <w:proofErr w:type="spellStart"/>
        <w:r>
          <w:t>retry_mode</w:t>
        </w:r>
        <w:proofErr w:type="spellEnd"/>
        <w:r>
          <w:t xml:space="preserve"> else RETRY_BATCH_SIZE):</w:t>
        </w:r>
      </w:ins>
    </w:p>
    <w:p w14:paraId="1F9F8A96" w14:textId="77777777" w:rsidR="00EA4AC3" w:rsidRDefault="00EA4AC3" w:rsidP="00EA4AC3">
      <w:pPr>
        <w:pStyle w:val="Code"/>
        <w:rPr>
          <w:ins w:id="756" w:author="Kunal Kumar Singh [2]" w:date="2025-07-23T15:39:00Z" w16du:dateUtc="2025-07-23T10:09:00Z"/>
        </w:rPr>
      </w:pPr>
      <w:ins w:id="757" w:author="Kunal Kumar Singh [2]" w:date="2025-07-23T15:39:00Z" w16du:dateUtc="2025-07-23T10:09:00Z">
        <w:r>
          <w:t xml:space="preserve">        batch = dashboards[</w:t>
        </w:r>
        <w:proofErr w:type="spellStart"/>
        <w:r>
          <w:t>batch_start:batch_start</w:t>
        </w:r>
        <w:proofErr w:type="spellEnd"/>
        <w:r>
          <w:t xml:space="preserve"> + (BATCH_SIZE if not </w:t>
        </w:r>
        <w:proofErr w:type="spellStart"/>
        <w:r>
          <w:t>retry_mode</w:t>
        </w:r>
        <w:proofErr w:type="spellEnd"/>
        <w:r>
          <w:t xml:space="preserve"> else RETRY_BATCH_SIZE)]</w:t>
        </w:r>
      </w:ins>
    </w:p>
    <w:p w14:paraId="46944FD1" w14:textId="77777777" w:rsidR="00EA4AC3" w:rsidRDefault="00EA4AC3" w:rsidP="00EA4AC3">
      <w:pPr>
        <w:pStyle w:val="Code"/>
        <w:rPr>
          <w:ins w:id="758" w:author="Kunal Kumar Singh [2]" w:date="2025-07-23T15:39:00Z" w16du:dateUtc="2025-07-23T10:09:00Z"/>
        </w:rPr>
      </w:pPr>
      <w:ins w:id="759" w:author="Kunal Kumar Singh [2]" w:date="2025-07-23T15:39:00Z" w16du:dateUtc="2025-07-23T10:09:00Z">
        <w:r>
          <w:lastRenderedPageBreak/>
          <w:t xml:space="preserve">        print(f"\</w:t>
        </w:r>
        <w:proofErr w:type="spellStart"/>
        <w:r>
          <w:t>nStarting</w:t>
        </w:r>
        <w:proofErr w:type="spellEnd"/>
        <w:r>
          <w:t xml:space="preserve"> {'Retry' if </w:t>
        </w:r>
        <w:proofErr w:type="spellStart"/>
        <w:r>
          <w:t>retry_mode</w:t>
        </w:r>
        <w:proofErr w:type="spellEnd"/>
        <w:r>
          <w:t xml:space="preserve"> else 'Main'} Batch: {</w:t>
        </w:r>
        <w:proofErr w:type="spellStart"/>
        <w:r>
          <w:t>batch_start</w:t>
        </w:r>
        <w:proofErr w:type="spellEnd"/>
        <w:r>
          <w:t xml:space="preserve"> // (BATCH_SIZE if not </w:t>
        </w:r>
        <w:proofErr w:type="spellStart"/>
        <w:r>
          <w:t>retry_mode</w:t>
        </w:r>
        <w:proofErr w:type="spellEnd"/>
        <w:r>
          <w:t xml:space="preserve"> else RETRY_BATCH_SIZE) + 1}")</w:t>
        </w:r>
      </w:ins>
    </w:p>
    <w:p w14:paraId="42C6EF06" w14:textId="77777777" w:rsidR="00EA4AC3" w:rsidRDefault="00EA4AC3" w:rsidP="00EA4AC3">
      <w:pPr>
        <w:pStyle w:val="Code"/>
        <w:rPr>
          <w:ins w:id="760" w:author="Kunal Kumar Singh [2]" w:date="2025-07-23T15:39:00Z" w16du:dateUtc="2025-07-23T10:09:00Z"/>
        </w:rPr>
      </w:pPr>
    </w:p>
    <w:p w14:paraId="64CC9ACF" w14:textId="77777777" w:rsidR="00EA4AC3" w:rsidRDefault="00EA4AC3" w:rsidP="00EA4AC3">
      <w:pPr>
        <w:pStyle w:val="Code"/>
        <w:rPr>
          <w:ins w:id="761" w:author="Kunal Kumar Singh [2]" w:date="2025-07-23T15:39:00Z" w16du:dateUtc="2025-07-23T10:09:00Z"/>
        </w:rPr>
      </w:pPr>
      <w:ins w:id="762" w:author="Kunal Kumar Singh [2]" w:date="2025-07-23T15:39:00Z" w16du:dateUtc="2025-07-23T10:09:00Z">
        <w:r>
          <w:t xml:space="preserve">        refreshing = []</w:t>
        </w:r>
      </w:ins>
    </w:p>
    <w:p w14:paraId="185BEB0B" w14:textId="77777777" w:rsidR="00EA4AC3" w:rsidRDefault="00EA4AC3" w:rsidP="00EA4AC3">
      <w:pPr>
        <w:pStyle w:val="Code"/>
        <w:rPr>
          <w:ins w:id="763" w:author="Kunal Kumar Singh [2]" w:date="2025-07-23T15:39:00Z" w16du:dateUtc="2025-07-23T10:09:00Z"/>
        </w:rPr>
      </w:pPr>
      <w:ins w:id="764" w:author="Kunal Kumar Singh [2]" w:date="2025-07-23T15:39:00Z" w16du:dateUtc="2025-07-23T10:09:00Z">
        <w:r>
          <w:t xml:space="preserve">        </w:t>
        </w:r>
        <w:proofErr w:type="spellStart"/>
        <w:r>
          <w:t>batch_index</w:t>
        </w:r>
        <w:proofErr w:type="spellEnd"/>
        <w:r>
          <w:t xml:space="preserve"> = 0</w:t>
        </w:r>
      </w:ins>
    </w:p>
    <w:p w14:paraId="1954B16E" w14:textId="77777777" w:rsidR="00EA4AC3" w:rsidRDefault="00EA4AC3" w:rsidP="00EA4AC3">
      <w:pPr>
        <w:pStyle w:val="Code"/>
        <w:rPr>
          <w:ins w:id="765" w:author="Kunal Kumar Singh [2]" w:date="2025-07-23T15:39:00Z" w16du:dateUtc="2025-07-23T10:09:00Z"/>
        </w:rPr>
      </w:pPr>
    </w:p>
    <w:p w14:paraId="612797C9" w14:textId="77777777" w:rsidR="00EA4AC3" w:rsidRDefault="00EA4AC3" w:rsidP="00EA4AC3">
      <w:pPr>
        <w:pStyle w:val="Code"/>
        <w:rPr>
          <w:ins w:id="766" w:author="Kunal Kumar Singh [2]" w:date="2025-07-23T15:39:00Z" w16du:dateUtc="2025-07-23T10:09:00Z"/>
        </w:rPr>
      </w:pPr>
      <w:ins w:id="767" w:author="Kunal Kumar Singh [2]" w:date="2025-07-23T15:39:00Z" w16du:dateUtc="2025-07-23T10:09:00Z">
        <w:r>
          <w:t xml:space="preserve">        while </w:t>
        </w:r>
        <w:proofErr w:type="spellStart"/>
        <w:r>
          <w:t>batch_index</w:t>
        </w:r>
        <w:proofErr w:type="spellEnd"/>
        <w:r>
          <w:t xml:space="preserve"> &lt; </w:t>
        </w:r>
        <w:proofErr w:type="spellStart"/>
        <w:r>
          <w:t>len</w:t>
        </w:r>
        <w:proofErr w:type="spellEnd"/>
        <w:r>
          <w:t>(batch) or refreshing:</w:t>
        </w:r>
      </w:ins>
    </w:p>
    <w:p w14:paraId="46F6D728" w14:textId="77777777" w:rsidR="00EA4AC3" w:rsidRDefault="00EA4AC3" w:rsidP="00EA4AC3">
      <w:pPr>
        <w:pStyle w:val="Code"/>
        <w:rPr>
          <w:ins w:id="768" w:author="Kunal Kumar Singh [2]" w:date="2025-07-23T15:39:00Z" w16du:dateUtc="2025-07-23T10:09:00Z"/>
        </w:rPr>
      </w:pPr>
      <w:ins w:id="769" w:author="Kunal Kumar Singh [2]" w:date="2025-07-23T15:39:00Z" w16du:dateUtc="2025-07-23T10:09:00Z">
        <w:r>
          <w:t xml:space="preserve">            while </w:t>
        </w:r>
        <w:proofErr w:type="spellStart"/>
        <w:r>
          <w:t>len</w:t>
        </w:r>
        <w:proofErr w:type="spellEnd"/>
        <w:r>
          <w:t xml:space="preserve">(refreshing) &lt; CONCURRENT_REFRESHES and </w:t>
        </w:r>
        <w:proofErr w:type="spellStart"/>
        <w:r>
          <w:t>batch_index</w:t>
        </w:r>
        <w:proofErr w:type="spellEnd"/>
        <w:r>
          <w:t xml:space="preserve"> &lt; </w:t>
        </w:r>
        <w:proofErr w:type="spellStart"/>
        <w:r>
          <w:t>len</w:t>
        </w:r>
        <w:proofErr w:type="spellEnd"/>
        <w:r>
          <w:t>(batch):</w:t>
        </w:r>
      </w:ins>
    </w:p>
    <w:p w14:paraId="06A8EAE8" w14:textId="77777777" w:rsidR="00EA4AC3" w:rsidRDefault="00EA4AC3" w:rsidP="00EA4AC3">
      <w:pPr>
        <w:pStyle w:val="Code"/>
        <w:rPr>
          <w:ins w:id="770" w:author="Kunal Kumar Singh [2]" w:date="2025-07-23T15:39:00Z" w16du:dateUtc="2025-07-23T10:09:00Z"/>
        </w:rPr>
      </w:pPr>
      <w:ins w:id="771" w:author="Kunal Kumar Singh [2]" w:date="2025-07-23T15:39:00Z" w16du:dateUtc="2025-07-23T10:09:00Z">
        <w:r>
          <w:t xml:space="preserve">                config = batch[</w:t>
        </w:r>
        <w:proofErr w:type="spellStart"/>
        <w:r>
          <w:t>batch_index</w:t>
        </w:r>
        <w:proofErr w:type="spellEnd"/>
        <w:r>
          <w:t>]</w:t>
        </w:r>
      </w:ins>
    </w:p>
    <w:p w14:paraId="194883CD" w14:textId="77777777" w:rsidR="00EA4AC3" w:rsidRDefault="00EA4AC3" w:rsidP="00EA4AC3">
      <w:pPr>
        <w:pStyle w:val="Code"/>
        <w:rPr>
          <w:ins w:id="772" w:author="Kunal Kumar Singh [2]" w:date="2025-07-23T15:39:00Z" w16du:dateUtc="2025-07-23T10:09:00Z"/>
        </w:rPr>
      </w:pPr>
      <w:ins w:id="773" w:author="Kunal Kumar Singh [2]" w:date="2025-07-23T15:39:00Z" w16du:dateUtc="2025-07-23T10:09:00Z">
        <w:r>
          <w:t xml:space="preserve">                </w:t>
        </w:r>
        <w:proofErr w:type="spellStart"/>
        <w:r>
          <w:t>dataset_id</w:t>
        </w:r>
        <w:proofErr w:type="spellEnd"/>
        <w:r>
          <w:t xml:space="preserve"> = config['DATASET_ID']</w:t>
        </w:r>
      </w:ins>
    </w:p>
    <w:p w14:paraId="0DF507D2" w14:textId="77777777" w:rsidR="00EA4AC3" w:rsidRDefault="00EA4AC3" w:rsidP="00EA4AC3">
      <w:pPr>
        <w:pStyle w:val="Code"/>
        <w:rPr>
          <w:ins w:id="774" w:author="Kunal Kumar Singh [2]" w:date="2025-07-23T15:39:00Z" w16du:dateUtc="2025-07-23T10:09:00Z"/>
        </w:rPr>
      </w:pPr>
      <w:ins w:id="775" w:author="Kunal Kumar Singh [2]" w:date="2025-07-23T15:39:00Z" w16du:dateUtc="2025-07-23T10:09:00Z">
        <w:r>
          <w:t xml:space="preserve">                user = config['User name']</w:t>
        </w:r>
      </w:ins>
    </w:p>
    <w:p w14:paraId="0C39CD8C" w14:textId="77777777" w:rsidR="00EA4AC3" w:rsidRDefault="00EA4AC3" w:rsidP="00EA4AC3">
      <w:pPr>
        <w:pStyle w:val="Code"/>
        <w:rPr>
          <w:ins w:id="776" w:author="Kunal Kumar Singh [2]" w:date="2025-07-23T15:39:00Z" w16du:dateUtc="2025-07-23T10:09:00Z"/>
        </w:rPr>
      </w:pPr>
      <w:ins w:id="777" w:author="Kunal Kumar Singh [2]" w:date="2025-07-23T15:39:00Z" w16du:dateUtc="2025-07-23T10:09:00Z">
        <w:r>
          <w:t xml:space="preserve">                </w:t>
        </w:r>
        <w:proofErr w:type="spellStart"/>
        <w:r>
          <w:t>batch_index</w:t>
        </w:r>
        <w:proofErr w:type="spellEnd"/>
        <w:r>
          <w:t xml:space="preserve"> += 1</w:t>
        </w:r>
      </w:ins>
    </w:p>
    <w:p w14:paraId="208F2790" w14:textId="77777777" w:rsidR="00EA4AC3" w:rsidRDefault="00EA4AC3" w:rsidP="00EA4AC3">
      <w:pPr>
        <w:pStyle w:val="Code"/>
        <w:rPr>
          <w:ins w:id="778" w:author="Kunal Kumar Singh [2]" w:date="2025-07-23T15:39:00Z" w16du:dateUtc="2025-07-23T10:09:00Z"/>
        </w:rPr>
      </w:pPr>
    </w:p>
    <w:p w14:paraId="2EED7F87" w14:textId="77777777" w:rsidR="00EA4AC3" w:rsidRDefault="00EA4AC3" w:rsidP="00EA4AC3">
      <w:pPr>
        <w:pStyle w:val="Code"/>
        <w:rPr>
          <w:ins w:id="779" w:author="Kunal Kumar Singh [2]" w:date="2025-07-23T15:39:00Z" w16du:dateUtc="2025-07-23T10:09:00Z"/>
        </w:rPr>
      </w:pPr>
      <w:ins w:id="780" w:author="Kunal Kumar Singh [2]" w:date="2025-07-23T15:39:00Z" w16du:dateUtc="2025-07-23T10:09:00Z">
        <w:r>
          <w:t xml:space="preserve">                print(</w:t>
        </w:r>
        <w:proofErr w:type="spellStart"/>
        <w:r>
          <w:t>f"Attempting</w:t>
        </w:r>
        <w:proofErr w:type="spellEnd"/>
        <w:r>
          <w:t xml:space="preserve"> refresh: Dataset={</w:t>
        </w:r>
        <w:proofErr w:type="spellStart"/>
        <w:r>
          <w:t>dataset_id</w:t>
        </w:r>
        <w:proofErr w:type="spellEnd"/>
        <w:r>
          <w:t>}, User={user}")</w:t>
        </w:r>
      </w:ins>
    </w:p>
    <w:p w14:paraId="68422B11" w14:textId="77777777" w:rsidR="00EA4AC3" w:rsidRDefault="00EA4AC3" w:rsidP="00EA4AC3">
      <w:pPr>
        <w:pStyle w:val="Code"/>
        <w:rPr>
          <w:ins w:id="781" w:author="Kunal Kumar Singh [2]" w:date="2025-07-23T15:39:00Z" w16du:dateUtc="2025-07-23T10:09:00Z"/>
        </w:rPr>
      </w:pPr>
      <w:ins w:id="782" w:author="Kunal Kumar Singh [2]" w:date="2025-07-23T15:39:00Z" w16du:dateUtc="2025-07-23T10:09:00Z">
        <w:r>
          <w:t xml:space="preserve">                token = </w:t>
        </w:r>
        <w:proofErr w:type="spellStart"/>
        <w:r>
          <w:t>get_token</w:t>
        </w:r>
        <w:proofErr w:type="spellEnd"/>
        <w:r>
          <w:t>(config)</w:t>
        </w:r>
      </w:ins>
    </w:p>
    <w:p w14:paraId="4D7B20E3" w14:textId="77777777" w:rsidR="00EA4AC3" w:rsidRDefault="00EA4AC3" w:rsidP="00EA4AC3">
      <w:pPr>
        <w:pStyle w:val="Code"/>
        <w:rPr>
          <w:ins w:id="783" w:author="Kunal Kumar Singh [2]" w:date="2025-07-23T15:39:00Z" w16du:dateUtc="2025-07-23T10:09:00Z"/>
        </w:rPr>
      </w:pPr>
      <w:ins w:id="784" w:author="Kunal Kumar Singh [2]" w:date="2025-07-23T15:39:00Z" w16du:dateUtc="2025-07-23T10:09:00Z">
        <w:r>
          <w:t xml:space="preserve">                if not token:</w:t>
        </w:r>
      </w:ins>
    </w:p>
    <w:p w14:paraId="07A98C05" w14:textId="77777777" w:rsidR="00EA4AC3" w:rsidRDefault="00EA4AC3" w:rsidP="00EA4AC3">
      <w:pPr>
        <w:pStyle w:val="Code"/>
        <w:rPr>
          <w:ins w:id="785" w:author="Kunal Kumar Singh [2]" w:date="2025-07-23T15:39:00Z" w16du:dateUtc="2025-07-23T10:09:00Z"/>
        </w:rPr>
      </w:pPr>
      <w:ins w:id="786" w:author="Kunal Kumar Singh [2]" w:date="2025-07-23T15:39:00Z" w16du:dateUtc="2025-07-23T10:09:00Z">
        <w:r>
          <w:t xml:space="preserve">                    </w:t>
        </w:r>
        <w:proofErr w:type="spellStart"/>
        <w:r>
          <w:t>refresh_log.append</w:t>
        </w:r>
        <w:proofErr w:type="spellEnd"/>
        <w:r>
          <w:t>(</w:t>
        </w:r>
        <w:proofErr w:type="spellStart"/>
        <w:r>
          <w:t>log_entry</w:t>
        </w:r>
        <w:proofErr w:type="spellEnd"/>
        <w:r>
          <w:t>(config, "Failed", "Token Error"))</w:t>
        </w:r>
      </w:ins>
    </w:p>
    <w:p w14:paraId="0E6D5058" w14:textId="77777777" w:rsidR="00EA4AC3" w:rsidRDefault="00EA4AC3" w:rsidP="00EA4AC3">
      <w:pPr>
        <w:pStyle w:val="Code"/>
        <w:rPr>
          <w:ins w:id="787" w:author="Kunal Kumar Singh [2]" w:date="2025-07-23T15:39:00Z" w16du:dateUtc="2025-07-23T10:09:00Z"/>
        </w:rPr>
      </w:pPr>
      <w:ins w:id="788" w:author="Kunal Kumar Singh [2]" w:date="2025-07-23T15:39:00Z" w16du:dateUtc="2025-07-23T10:09:00Z">
        <w:r>
          <w:t xml:space="preserve">                    </w:t>
        </w:r>
        <w:proofErr w:type="spellStart"/>
        <w:r>
          <w:t>failed_datasets.append</w:t>
        </w:r>
        <w:proofErr w:type="spellEnd"/>
        <w:r>
          <w:t>(config)</w:t>
        </w:r>
      </w:ins>
    </w:p>
    <w:p w14:paraId="12B0001C" w14:textId="77777777" w:rsidR="00EA4AC3" w:rsidRDefault="00EA4AC3" w:rsidP="00EA4AC3">
      <w:pPr>
        <w:pStyle w:val="Code"/>
        <w:rPr>
          <w:ins w:id="789" w:author="Kunal Kumar Singh [2]" w:date="2025-07-23T15:39:00Z" w16du:dateUtc="2025-07-23T10:09:00Z"/>
        </w:rPr>
      </w:pPr>
      <w:ins w:id="790" w:author="Kunal Kumar Singh [2]" w:date="2025-07-23T15:39:00Z" w16du:dateUtc="2025-07-23T10:09:00Z">
        <w:r>
          <w:t xml:space="preserve">                    continue</w:t>
        </w:r>
      </w:ins>
    </w:p>
    <w:p w14:paraId="0500F83C" w14:textId="77777777" w:rsidR="00EA4AC3" w:rsidRDefault="00EA4AC3" w:rsidP="00EA4AC3">
      <w:pPr>
        <w:pStyle w:val="Code"/>
        <w:rPr>
          <w:ins w:id="791" w:author="Kunal Kumar Singh [2]" w:date="2025-07-23T15:39:00Z" w16du:dateUtc="2025-07-23T10:09:00Z"/>
        </w:rPr>
      </w:pPr>
    </w:p>
    <w:p w14:paraId="113FC2E8" w14:textId="77777777" w:rsidR="00EA4AC3" w:rsidRDefault="00EA4AC3" w:rsidP="00EA4AC3">
      <w:pPr>
        <w:pStyle w:val="Code"/>
        <w:rPr>
          <w:ins w:id="792" w:author="Kunal Kumar Singh [2]" w:date="2025-07-23T15:39:00Z" w16du:dateUtc="2025-07-23T10:09:00Z"/>
        </w:rPr>
      </w:pPr>
      <w:ins w:id="793" w:author="Kunal Kumar Singh [2]" w:date="2025-07-23T15:39:00Z" w16du:dateUtc="2025-07-23T10:09:00Z">
        <w:r>
          <w:t xml:space="preserve">                status, headers = </w:t>
        </w:r>
        <w:proofErr w:type="spellStart"/>
        <w:r>
          <w:t>start_refresh</w:t>
        </w:r>
        <w:proofErr w:type="spellEnd"/>
        <w:r>
          <w:t>(config, token)</w:t>
        </w:r>
      </w:ins>
    </w:p>
    <w:p w14:paraId="5624FF18" w14:textId="77777777" w:rsidR="00EA4AC3" w:rsidRDefault="00EA4AC3" w:rsidP="00EA4AC3">
      <w:pPr>
        <w:pStyle w:val="Code"/>
        <w:rPr>
          <w:ins w:id="794" w:author="Kunal Kumar Singh [2]" w:date="2025-07-23T15:39:00Z" w16du:dateUtc="2025-07-23T10:09:00Z"/>
        </w:rPr>
      </w:pPr>
      <w:ins w:id="795" w:author="Kunal Kumar Singh [2]" w:date="2025-07-23T15:39:00Z" w16du:dateUtc="2025-07-23T10:09:00Z">
        <w:r>
          <w:t xml:space="preserve">                </w:t>
        </w:r>
        <w:proofErr w:type="spellStart"/>
        <w:r>
          <w:t>start_time</w:t>
        </w:r>
        <w:proofErr w:type="spellEnd"/>
        <w:r>
          <w:t xml:space="preserve"> = </w:t>
        </w:r>
        <w:proofErr w:type="spellStart"/>
        <w:r>
          <w:t>datetime.now</w:t>
        </w:r>
        <w:proofErr w:type="spellEnd"/>
        <w:r>
          <w:t>().</w:t>
        </w:r>
        <w:proofErr w:type="spellStart"/>
        <w:r>
          <w:t>strftime</w:t>
        </w:r>
        <w:proofErr w:type="spellEnd"/>
        <w:r>
          <w:t>('%Y-%m-%d %H:%M:%S')</w:t>
        </w:r>
      </w:ins>
    </w:p>
    <w:p w14:paraId="645B1A20" w14:textId="77777777" w:rsidR="00EA4AC3" w:rsidRDefault="00EA4AC3" w:rsidP="00EA4AC3">
      <w:pPr>
        <w:pStyle w:val="Code"/>
        <w:rPr>
          <w:ins w:id="796" w:author="Kunal Kumar Singh [2]" w:date="2025-07-23T15:39:00Z" w16du:dateUtc="2025-07-23T10:09:00Z"/>
        </w:rPr>
      </w:pPr>
    </w:p>
    <w:p w14:paraId="160638BC" w14:textId="77777777" w:rsidR="00EA4AC3" w:rsidRDefault="00EA4AC3" w:rsidP="00EA4AC3">
      <w:pPr>
        <w:pStyle w:val="Code"/>
        <w:rPr>
          <w:ins w:id="797" w:author="Kunal Kumar Singh [2]" w:date="2025-07-23T15:39:00Z" w16du:dateUtc="2025-07-23T10:09:00Z"/>
        </w:rPr>
      </w:pPr>
      <w:ins w:id="798" w:author="Kunal Kumar Singh [2]" w:date="2025-07-23T15:39:00Z" w16du:dateUtc="2025-07-23T10:09:00Z">
        <w:r>
          <w:t xml:space="preserve">                if status == "Started":</w:t>
        </w:r>
      </w:ins>
    </w:p>
    <w:p w14:paraId="07BB487C" w14:textId="77777777" w:rsidR="00EA4AC3" w:rsidRDefault="00EA4AC3" w:rsidP="00EA4AC3">
      <w:pPr>
        <w:pStyle w:val="Code"/>
        <w:rPr>
          <w:ins w:id="799" w:author="Kunal Kumar Singh [2]" w:date="2025-07-23T15:39:00Z" w16du:dateUtc="2025-07-23T10:09:00Z"/>
        </w:rPr>
      </w:pPr>
      <w:ins w:id="800" w:author="Kunal Kumar Singh [2]" w:date="2025-07-23T15:39:00Z" w16du:dateUtc="2025-07-23T10:09:00Z">
        <w:r>
          <w:t xml:space="preserve">                    </w:t>
        </w:r>
        <w:proofErr w:type="spellStart"/>
        <w:r>
          <w:t>refreshing.append</w:t>
        </w:r>
        <w:proofErr w:type="spellEnd"/>
        <w:r>
          <w:t>({"config": config, "headers": headers, "</w:t>
        </w:r>
        <w:proofErr w:type="spellStart"/>
        <w:r>
          <w:t>start_time</w:t>
        </w:r>
        <w:proofErr w:type="spellEnd"/>
        <w:r>
          <w:t xml:space="preserve">": </w:t>
        </w:r>
        <w:proofErr w:type="spellStart"/>
        <w:r>
          <w:t>start_time</w:t>
        </w:r>
        <w:proofErr w:type="spellEnd"/>
        <w:r>
          <w:t>})</w:t>
        </w:r>
      </w:ins>
    </w:p>
    <w:p w14:paraId="36D87BC3" w14:textId="77777777" w:rsidR="00EA4AC3" w:rsidRDefault="00EA4AC3" w:rsidP="00EA4AC3">
      <w:pPr>
        <w:pStyle w:val="Code"/>
        <w:rPr>
          <w:ins w:id="801" w:author="Kunal Kumar Singh [2]" w:date="2025-07-23T15:39:00Z" w16du:dateUtc="2025-07-23T10:09:00Z"/>
        </w:rPr>
      </w:pPr>
      <w:ins w:id="802" w:author="Kunal Kumar Singh [2]" w:date="2025-07-23T15:39:00Z" w16du:dateUtc="2025-07-23T10:09:00Z">
        <w:r>
          <w:t xml:space="preserve">                </w:t>
        </w:r>
        <w:proofErr w:type="spellStart"/>
        <w:r>
          <w:t>elif</w:t>
        </w:r>
        <w:proofErr w:type="spellEnd"/>
        <w:r>
          <w:t xml:space="preserve"> status == "InProgress":</w:t>
        </w:r>
      </w:ins>
    </w:p>
    <w:p w14:paraId="2A10C2F4" w14:textId="77777777" w:rsidR="00EA4AC3" w:rsidRDefault="00EA4AC3" w:rsidP="00EA4AC3">
      <w:pPr>
        <w:pStyle w:val="Code"/>
        <w:rPr>
          <w:ins w:id="803" w:author="Kunal Kumar Singh [2]" w:date="2025-07-23T15:39:00Z" w16du:dateUtc="2025-07-23T10:09:00Z"/>
        </w:rPr>
      </w:pPr>
      <w:ins w:id="804" w:author="Kunal Kumar Singh [2]" w:date="2025-07-23T15:39:00Z" w16du:dateUtc="2025-07-23T10:09:00Z">
        <w:r>
          <w:t xml:space="preserve">                    print(</w:t>
        </w:r>
        <w:proofErr w:type="spellStart"/>
        <w:r>
          <w:t>f"Already</w:t>
        </w:r>
        <w:proofErr w:type="spellEnd"/>
        <w:r>
          <w:t xml:space="preserve"> refreshing: {</w:t>
        </w:r>
        <w:proofErr w:type="spellStart"/>
        <w:r>
          <w:t>dataset_id</w:t>
        </w:r>
        <w:proofErr w:type="spellEnd"/>
        <w:r>
          <w:t>} for {user}")</w:t>
        </w:r>
      </w:ins>
    </w:p>
    <w:p w14:paraId="6013DFAF" w14:textId="77777777" w:rsidR="00EA4AC3" w:rsidRDefault="00EA4AC3" w:rsidP="00EA4AC3">
      <w:pPr>
        <w:pStyle w:val="Code"/>
        <w:rPr>
          <w:ins w:id="805" w:author="Kunal Kumar Singh [2]" w:date="2025-07-23T15:39:00Z" w16du:dateUtc="2025-07-23T10:09:00Z"/>
        </w:rPr>
      </w:pPr>
      <w:ins w:id="806" w:author="Kunal Kumar Singh [2]" w:date="2025-07-23T15:39:00Z" w16du:dateUtc="2025-07-23T10:09:00Z">
        <w:r>
          <w:t xml:space="preserve">                else:</w:t>
        </w:r>
      </w:ins>
    </w:p>
    <w:p w14:paraId="75791CA1" w14:textId="77777777" w:rsidR="00EA4AC3" w:rsidRDefault="00EA4AC3" w:rsidP="00EA4AC3">
      <w:pPr>
        <w:pStyle w:val="Code"/>
        <w:rPr>
          <w:ins w:id="807" w:author="Kunal Kumar Singh [2]" w:date="2025-07-23T15:39:00Z" w16du:dateUtc="2025-07-23T10:09:00Z"/>
        </w:rPr>
      </w:pPr>
      <w:ins w:id="808" w:author="Kunal Kumar Singh [2]" w:date="2025-07-23T15:39:00Z" w16du:dateUtc="2025-07-23T10:09:00Z">
        <w:r>
          <w:t xml:space="preserve">                    print(f"{status}: {</w:t>
        </w:r>
        <w:proofErr w:type="spellStart"/>
        <w:r>
          <w:t>dataset_id</w:t>
        </w:r>
        <w:proofErr w:type="spellEnd"/>
        <w:r>
          <w:t>} for {user}")</w:t>
        </w:r>
      </w:ins>
    </w:p>
    <w:p w14:paraId="424C4772" w14:textId="77777777" w:rsidR="00EA4AC3" w:rsidRDefault="00EA4AC3" w:rsidP="00EA4AC3">
      <w:pPr>
        <w:pStyle w:val="Code"/>
        <w:rPr>
          <w:ins w:id="809" w:author="Kunal Kumar Singh [2]" w:date="2025-07-23T15:39:00Z" w16du:dateUtc="2025-07-23T10:09:00Z"/>
        </w:rPr>
      </w:pPr>
      <w:ins w:id="810" w:author="Kunal Kumar Singh [2]" w:date="2025-07-23T15:39:00Z" w16du:dateUtc="2025-07-23T10:09:00Z">
        <w:r>
          <w:t xml:space="preserve">                    </w:t>
        </w:r>
        <w:proofErr w:type="spellStart"/>
        <w:r>
          <w:t>refresh_log.append</w:t>
        </w:r>
        <w:proofErr w:type="spellEnd"/>
        <w:r>
          <w:t>(</w:t>
        </w:r>
        <w:proofErr w:type="spellStart"/>
        <w:r>
          <w:t>log_entry</w:t>
        </w:r>
        <w:proofErr w:type="spellEnd"/>
        <w:r>
          <w:t xml:space="preserve">(config, "Failed", status, </w:t>
        </w:r>
        <w:proofErr w:type="spellStart"/>
        <w:r>
          <w:t>start_time</w:t>
        </w:r>
        <w:proofErr w:type="spellEnd"/>
        <w:r>
          <w:t>))</w:t>
        </w:r>
      </w:ins>
    </w:p>
    <w:p w14:paraId="035DBD1B" w14:textId="77777777" w:rsidR="00EA4AC3" w:rsidRDefault="00EA4AC3" w:rsidP="00EA4AC3">
      <w:pPr>
        <w:pStyle w:val="Code"/>
        <w:rPr>
          <w:ins w:id="811" w:author="Kunal Kumar Singh [2]" w:date="2025-07-23T15:39:00Z" w16du:dateUtc="2025-07-23T10:09:00Z"/>
        </w:rPr>
      </w:pPr>
      <w:ins w:id="812" w:author="Kunal Kumar Singh [2]" w:date="2025-07-23T15:39:00Z" w16du:dateUtc="2025-07-23T10:09:00Z">
        <w:r>
          <w:t xml:space="preserve">                    </w:t>
        </w:r>
        <w:proofErr w:type="spellStart"/>
        <w:r>
          <w:t>failed_datasets.append</w:t>
        </w:r>
        <w:proofErr w:type="spellEnd"/>
        <w:r>
          <w:t>(config)</w:t>
        </w:r>
      </w:ins>
    </w:p>
    <w:p w14:paraId="3E2C5C5F" w14:textId="77777777" w:rsidR="00EA4AC3" w:rsidRDefault="00EA4AC3" w:rsidP="00EA4AC3">
      <w:pPr>
        <w:pStyle w:val="Code"/>
        <w:rPr>
          <w:ins w:id="813" w:author="Kunal Kumar Singh [2]" w:date="2025-07-23T15:39:00Z" w16du:dateUtc="2025-07-23T10:09:00Z"/>
        </w:rPr>
      </w:pPr>
    </w:p>
    <w:p w14:paraId="46E07EC1" w14:textId="77777777" w:rsidR="00EA4AC3" w:rsidRDefault="00EA4AC3" w:rsidP="00EA4AC3">
      <w:pPr>
        <w:pStyle w:val="Code"/>
        <w:rPr>
          <w:ins w:id="814" w:author="Kunal Kumar Singh [2]" w:date="2025-07-23T15:39:00Z" w16du:dateUtc="2025-07-23T10:09:00Z"/>
        </w:rPr>
      </w:pPr>
      <w:ins w:id="815" w:author="Kunal Kumar Singh [2]" w:date="2025-07-23T15:39:00Z" w16du:dateUtc="2025-07-23T10:09:00Z">
        <w:r>
          <w:t xml:space="preserve">            if refreshing:</w:t>
        </w:r>
      </w:ins>
    </w:p>
    <w:p w14:paraId="2D6B8E94" w14:textId="77777777" w:rsidR="00EA4AC3" w:rsidRDefault="00EA4AC3" w:rsidP="00EA4AC3">
      <w:pPr>
        <w:pStyle w:val="Code"/>
        <w:rPr>
          <w:ins w:id="816" w:author="Kunal Kumar Singh [2]" w:date="2025-07-23T15:39:00Z" w16du:dateUtc="2025-07-23T10:09:00Z"/>
        </w:rPr>
      </w:pPr>
      <w:ins w:id="817" w:author="Kunal Kumar Singh [2]" w:date="2025-07-23T15:39:00Z" w16du:dateUtc="2025-07-23T10:09:00Z">
        <w:r>
          <w:t xml:space="preserve">                print("Waiting 60s to check status...")</w:t>
        </w:r>
      </w:ins>
    </w:p>
    <w:p w14:paraId="12497CCA" w14:textId="77777777" w:rsidR="00EA4AC3" w:rsidRDefault="00EA4AC3" w:rsidP="00EA4AC3">
      <w:pPr>
        <w:pStyle w:val="Code"/>
        <w:rPr>
          <w:ins w:id="818" w:author="Kunal Kumar Singh [2]" w:date="2025-07-23T15:39:00Z" w16du:dateUtc="2025-07-23T10:09:00Z"/>
        </w:rPr>
      </w:pPr>
      <w:ins w:id="819" w:author="Kunal Kumar Singh [2]" w:date="2025-07-23T15:39:00Z" w16du:dateUtc="2025-07-23T10:09:00Z">
        <w:r>
          <w:t xml:space="preserve">                </w:t>
        </w:r>
        <w:proofErr w:type="spellStart"/>
        <w:r>
          <w:t>time.sleep</w:t>
        </w:r>
        <w:proofErr w:type="spellEnd"/>
        <w:r>
          <w:t>(60)</w:t>
        </w:r>
      </w:ins>
    </w:p>
    <w:p w14:paraId="28450DA0" w14:textId="77777777" w:rsidR="00EA4AC3" w:rsidRDefault="00EA4AC3" w:rsidP="00EA4AC3">
      <w:pPr>
        <w:pStyle w:val="Code"/>
        <w:rPr>
          <w:ins w:id="820" w:author="Kunal Kumar Singh [2]" w:date="2025-07-23T15:39:00Z" w16du:dateUtc="2025-07-23T10:09:00Z"/>
        </w:rPr>
      </w:pPr>
      <w:ins w:id="821" w:author="Kunal Kumar Singh [2]" w:date="2025-07-23T15:39:00Z" w16du:dateUtc="2025-07-23T10:09:00Z">
        <w:r>
          <w:t xml:space="preserve">                </w:t>
        </w:r>
        <w:proofErr w:type="spellStart"/>
        <w:r>
          <w:t>still_refreshing</w:t>
        </w:r>
        <w:proofErr w:type="spellEnd"/>
        <w:r>
          <w:t xml:space="preserve"> = []</w:t>
        </w:r>
      </w:ins>
    </w:p>
    <w:p w14:paraId="7C288E76" w14:textId="77777777" w:rsidR="00EA4AC3" w:rsidRDefault="00EA4AC3" w:rsidP="00EA4AC3">
      <w:pPr>
        <w:pStyle w:val="Code"/>
        <w:rPr>
          <w:ins w:id="822" w:author="Kunal Kumar Singh [2]" w:date="2025-07-23T15:39:00Z" w16du:dateUtc="2025-07-23T10:09:00Z"/>
        </w:rPr>
      </w:pPr>
      <w:ins w:id="823" w:author="Kunal Kumar Singh [2]" w:date="2025-07-23T15:39:00Z" w16du:dateUtc="2025-07-23T10:09:00Z">
        <w:r>
          <w:t xml:space="preserve">                for r in refreshing:</w:t>
        </w:r>
      </w:ins>
    </w:p>
    <w:p w14:paraId="3AEE2ED1" w14:textId="77777777" w:rsidR="00EA4AC3" w:rsidRDefault="00EA4AC3" w:rsidP="00EA4AC3">
      <w:pPr>
        <w:pStyle w:val="Code"/>
        <w:rPr>
          <w:ins w:id="824" w:author="Kunal Kumar Singh [2]" w:date="2025-07-23T15:39:00Z" w16du:dateUtc="2025-07-23T10:09:00Z"/>
        </w:rPr>
      </w:pPr>
      <w:ins w:id="825" w:author="Kunal Kumar Singh [2]" w:date="2025-07-23T15:39:00Z" w16du:dateUtc="2025-07-23T10:09:00Z">
        <w:r>
          <w:t xml:space="preserve">                    status = </w:t>
        </w:r>
        <w:proofErr w:type="spellStart"/>
        <w:r>
          <w:t>check_status</w:t>
        </w:r>
        <w:proofErr w:type="spellEnd"/>
        <w:r>
          <w:t>(r['config']['DATASET_ID'], r['headers'])</w:t>
        </w:r>
      </w:ins>
    </w:p>
    <w:p w14:paraId="5E86DBC5" w14:textId="77777777" w:rsidR="00EA4AC3" w:rsidRDefault="00EA4AC3" w:rsidP="00EA4AC3">
      <w:pPr>
        <w:pStyle w:val="Code"/>
        <w:rPr>
          <w:ins w:id="826" w:author="Kunal Kumar Singh [2]" w:date="2025-07-23T15:39:00Z" w16du:dateUtc="2025-07-23T10:09:00Z"/>
        </w:rPr>
      </w:pPr>
      <w:ins w:id="827" w:author="Kunal Kumar Singh [2]" w:date="2025-07-23T15:39:00Z" w16du:dateUtc="2025-07-23T10:09:00Z">
        <w:r>
          <w:t xml:space="preserve">                    </w:t>
        </w:r>
        <w:proofErr w:type="spellStart"/>
        <w:r>
          <w:t>end_time</w:t>
        </w:r>
        <w:proofErr w:type="spellEnd"/>
        <w:r>
          <w:t xml:space="preserve"> = </w:t>
        </w:r>
        <w:proofErr w:type="spellStart"/>
        <w:r>
          <w:t>datetime.now</w:t>
        </w:r>
        <w:proofErr w:type="spellEnd"/>
        <w:r>
          <w:t>().</w:t>
        </w:r>
        <w:proofErr w:type="spellStart"/>
        <w:r>
          <w:t>strftime</w:t>
        </w:r>
        <w:proofErr w:type="spellEnd"/>
        <w:r>
          <w:t>('%Y-%m-%d %H:%M:%S')</w:t>
        </w:r>
      </w:ins>
    </w:p>
    <w:p w14:paraId="76A9F838" w14:textId="77777777" w:rsidR="00EA4AC3" w:rsidRDefault="00EA4AC3" w:rsidP="00EA4AC3">
      <w:pPr>
        <w:pStyle w:val="Code"/>
        <w:rPr>
          <w:ins w:id="828" w:author="Kunal Kumar Singh [2]" w:date="2025-07-23T15:39:00Z" w16du:dateUtc="2025-07-23T10:09:00Z"/>
        </w:rPr>
      </w:pPr>
      <w:ins w:id="829" w:author="Kunal Kumar Singh [2]" w:date="2025-07-23T15:39:00Z" w16du:dateUtc="2025-07-23T10:09:00Z">
        <w:r>
          <w:t xml:space="preserve">                    if status == "Completed":</w:t>
        </w:r>
      </w:ins>
    </w:p>
    <w:p w14:paraId="71A46C82" w14:textId="77777777" w:rsidR="00EA4AC3" w:rsidRDefault="00EA4AC3" w:rsidP="00EA4AC3">
      <w:pPr>
        <w:pStyle w:val="Code"/>
        <w:rPr>
          <w:ins w:id="830" w:author="Kunal Kumar Singh [2]" w:date="2025-07-23T15:39:00Z" w16du:dateUtc="2025-07-23T10:09:00Z"/>
        </w:rPr>
      </w:pPr>
      <w:ins w:id="831" w:author="Kunal Kumar Singh [2]" w:date="2025-07-23T15:39:00Z" w16du:dateUtc="2025-07-23T10:09:00Z">
        <w:r>
          <w:lastRenderedPageBreak/>
          <w:t xml:space="preserve">                        print(</w:t>
        </w:r>
        <w:proofErr w:type="spellStart"/>
        <w:r>
          <w:t>f"Success</w:t>
        </w:r>
        <w:proofErr w:type="spellEnd"/>
        <w:r>
          <w:t>: {r['config']['DATASET_ID']} ({r['config']['User name']})")</w:t>
        </w:r>
      </w:ins>
    </w:p>
    <w:p w14:paraId="4BE3B448" w14:textId="77777777" w:rsidR="00EA4AC3" w:rsidRDefault="00EA4AC3" w:rsidP="00EA4AC3">
      <w:pPr>
        <w:pStyle w:val="Code"/>
        <w:rPr>
          <w:ins w:id="832" w:author="Kunal Kumar Singh [2]" w:date="2025-07-23T15:39:00Z" w16du:dateUtc="2025-07-23T10:09:00Z"/>
        </w:rPr>
      </w:pPr>
      <w:ins w:id="833" w:author="Kunal Kumar Singh [2]" w:date="2025-07-23T15:39:00Z" w16du:dateUtc="2025-07-23T10:09:00Z">
        <w:r>
          <w:t xml:space="preserve">                        </w:t>
        </w:r>
        <w:proofErr w:type="spellStart"/>
        <w:r>
          <w:t>refresh_log.append</w:t>
        </w:r>
        <w:proofErr w:type="spellEnd"/>
        <w:r>
          <w:t>(</w:t>
        </w:r>
        <w:proofErr w:type="spellStart"/>
        <w:r>
          <w:t>log_entry</w:t>
        </w:r>
        <w:proofErr w:type="spellEnd"/>
        <w:r>
          <w:t>(r['config'], "Success", "", r['</w:t>
        </w:r>
        <w:proofErr w:type="spellStart"/>
        <w:r>
          <w:t>start_time</w:t>
        </w:r>
        <w:proofErr w:type="spellEnd"/>
        <w:r>
          <w:t xml:space="preserve">'], </w:t>
        </w:r>
        <w:proofErr w:type="spellStart"/>
        <w:r>
          <w:t>end_time</w:t>
        </w:r>
        <w:proofErr w:type="spellEnd"/>
        <w:r>
          <w:t>))</w:t>
        </w:r>
      </w:ins>
    </w:p>
    <w:p w14:paraId="79880E23" w14:textId="77777777" w:rsidR="00EA4AC3" w:rsidRDefault="00EA4AC3" w:rsidP="00EA4AC3">
      <w:pPr>
        <w:pStyle w:val="Code"/>
        <w:rPr>
          <w:ins w:id="834" w:author="Kunal Kumar Singh [2]" w:date="2025-07-23T15:39:00Z" w16du:dateUtc="2025-07-23T10:09:00Z"/>
        </w:rPr>
      </w:pPr>
      <w:ins w:id="835" w:author="Kunal Kumar Singh [2]" w:date="2025-07-23T15:39:00Z" w16du:dateUtc="2025-07-23T10:09:00Z">
        <w:r>
          <w:t xml:space="preserve">                    </w:t>
        </w:r>
        <w:proofErr w:type="spellStart"/>
        <w:r>
          <w:t>elif</w:t>
        </w:r>
        <w:proofErr w:type="spellEnd"/>
        <w:r>
          <w:t xml:space="preserve"> status == "Failed":</w:t>
        </w:r>
      </w:ins>
    </w:p>
    <w:p w14:paraId="739348B3" w14:textId="77777777" w:rsidR="00EA4AC3" w:rsidRDefault="00EA4AC3" w:rsidP="00EA4AC3">
      <w:pPr>
        <w:pStyle w:val="Code"/>
        <w:rPr>
          <w:ins w:id="836" w:author="Kunal Kumar Singh [2]" w:date="2025-07-23T15:39:00Z" w16du:dateUtc="2025-07-23T10:09:00Z"/>
        </w:rPr>
      </w:pPr>
      <w:ins w:id="837" w:author="Kunal Kumar Singh [2]" w:date="2025-07-23T15:39:00Z" w16du:dateUtc="2025-07-23T10:09:00Z">
        <w:r>
          <w:t xml:space="preserve">                        print(</w:t>
        </w:r>
        <w:proofErr w:type="spellStart"/>
        <w:r>
          <w:t>f"Failed</w:t>
        </w:r>
        <w:proofErr w:type="spellEnd"/>
        <w:r>
          <w:t>: {r['config']['DATASET_ID']} ({r['config']['User name']})")</w:t>
        </w:r>
      </w:ins>
    </w:p>
    <w:p w14:paraId="7459021F" w14:textId="77777777" w:rsidR="00EA4AC3" w:rsidRDefault="00EA4AC3" w:rsidP="00EA4AC3">
      <w:pPr>
        <w:pStyle w:val="Code"/>
        <w:rPr>
          <w:ins w:id="838" w:author="Kunal Kumar Singh [2]" w:date="2025-07-23T15:39:00Z" w16du:dateUtc="2025-07-23T10:09:00Z"/>
        </w:rPr>
      </w:pPr>
      <w:ins w:id="839" w:author="Kunal Kumar Singh [2]" w:date="2025-07-23T15:39:00Z" w16du:dateUtc="2025-07-23T10:09:00Z">
        <w:r>
          <w:t xml:space="preserve">                        </w:t>
        </w:r>
        <w:proofErr w:type="spellStart"/>
        <w:r>
          <w:t>refresh_log.append</w:t>
        </w:r>
        <w:proofErr w:type="spellEnd"/>
        <w:r>
          <w:t>(</w:t>
        </w:r>
        <w:proofErr w:type="spellStart"/>
        <w:r>
          <w:t>log_entry</w:t>
        </w:r>
        <w:proofErr w:type="spellEnd"/>
        <w:r>
          <w:t>(r['config'], "Failed", "Refresh Failed", r['</w:t>
        </w:r>
        <w:proofErr w:type="spellStart"/>
        <w:r>
          <w:t>start_time</w:t>
        </w:r>
        <w:proofErr w:type="spellEnd"/>
        <w:r>
          <w:t xml:space="preserve">'], </w:t>
        </w:r>
        <w:proofErr w:type="spellStart"/>
        <w:r>
          <w:t>end_time</w:t>
        </w:r>
        <w:proofErr w:type="spellEnd"/>
        <w:r>
          <w:t>))</w:t>
        </w:r>
      </w:ins>
    </w:p>
    <w:p w14:paraId="15B34C49" w14:textId="77777777" w:rsidR="00EA4AC3" w:rsidRDefault="00EA4AC3" w:rsidP="00EA4AC3">
      <w:pPr>
        <w:pStyle w:val="Code"/>
        <w:rPr>
          <w:ins w:id="840" w:author="Kunal Kumar Singh [2]" w:date="2025-07-23T15:39:00Z" w16du:dateUtc="2025-07-23T10:09:00Z"/>
        </w:rPr>
      </w:pPr>
      <w:ins w:id="841" w:author="Kunal Kumar Singh [2]" w:date="2025-07-23T15:39:00Z" w16du:dateUtc="2025-07-23T10:09:00Z">
        <w:r>
          <w:t xml:space="preserve">                        </w:t>
        </w:r>
        <w:proofErr w:type="spellStart"/>
        <w:r>
          <w:t>failed_datasets.append</w:t>
        </w:r>
        <w:proofErr w:type="spellEnd"/>
        <w:r>
          <w:t>(r['config'])</w:t>
        </w:r>
      </w:ins>
    </w:p>
    <w:p w14:paraId="1A824B16" w14:textId="77777777" w:rsidR="00EA4AC3" w:rsidRDefault="00EA4AC3" w:rsidP="00EA4AC3">
      <w:pPr>
        <w:pStyle w:val="Code"/>
        <w:rPr>
          <w:ins w:id="842" w:author="Kunal Kumar Singh [2]" w:date="2025-07-23T15:39:00Z" w16du:dateUtc="2025-07-23T10:09:00Z"/>
        </w:rPr>
      </w:pPr>
      <w:ins w:id="843" w:author="Kunal Kumar Singh [2]" w:date="2025-07-23T15:39:00Z" w16du:dateUtc="2025-07-23T10:09:00Z">
        <w:r>
          <w:t xml:space="preserve">                    else:</w:t>
        </w:r>
      </w:ins>
    </w:p>
    <w:p w14:paraId="1387582C" w14:textId="77777777" w:rsidR="00EA4AC3" w:rsidRDefault="00EA4AC3" w:rsidP="00EA4AC3">
      <w:pPr>
        <w:pStyle w:val="Code"/>
        <w:rPr>
          <w:ins w:id="844" w:author="Kunal Kumar Singh [2]" w:date="2025-07-23T15:39:00Z" w16du:dateUtc="2025-07-23T10:09:00Z"/>
        </w:rPr>
      </w:pPr>
      <w:ins w:id="845" w:author="Kunal Kumar Singh [2]" w:date="2025-07-23T15:39:00Z" w16du:dateUtc="2025-07-23T10:09:00Z">
        <w:r>
          <w:t xml:space="preserve">                        </w:t>
        </w:r>
        <w:proofErr w:type="spellStart"/>
        <w:r>
          <w:t>still_refreshing.append</w:t>
        </w:r>
        <w:proofErr w:type="spellEnd"/>
        <w:r>
          <w:t>(r)</w:t>
        </w:r>
      </w:ins>
    </w:p>
    <w:p w14:paraId="4A4E46E8" w14:textId="77777777" w:rsidR="00EA4AC3" w:rsidRDefault="00EA4AC3" w:rsidP="00EA4AC3">
      <w:pPr>
        <w:pStyle w:val="Code"/>
        <w:rPr>
          <w:ins w:id="846" w:author="Kunal Kumar Singh [2]" w:date="2025-07-23T15:39:00Z" w16du:dateUtc="2025-07-23T10:09:00Z"/>
        </w:rPr>
      </w:pPr>
      <w:ins w:id="847" w:author="Kunal Kumar Singh [2]" w:date="2025-07-23T15:39:00Z" w16du:dateUtc="2025-07-23T10:09:00Z">
        <w:r>
          <w:t xml:space="preserve">                refreshing = </w:t>
        </w:r>
        <w:proofErr w:type="spellStart"/>
        <w:r>
          <w:t>still_refreshing</w:t>
        </w:r>
        <w:proofErr w:type="spellEnd"/>
      </w:ins>
    </w:p>
    <w:p w14:paraId="38031197" w14:textId="77777777" w:rsidR="00EA4AC3" w:rsidRDefault="00EA4AC3" w:rsidP="00EA4AC3">
      <w:pPr>
        <w:pStyle w:val="Code"/>
        <w:rPr>
          <w:ins w:id="848" w:author="Kunal Kumar Singh [2]" w:date="2025-07-23T15:39:00Z" w16du:dateUtc="2025-07-23T10:09:00Z"/>
        </w:rPr>
      </w:pPr>
    </w:p>
    <w:p w14:paraId="4E412264" w14:textId="68C6A97E" w:rsidR="00EA4AC3" w:rsidRDefault="00EA4AC3" w:rsidP="00EA4AC3">
      <w:pPr>
        <w:pStyle w:val="Code"/>
        <w:rPr>
          <w:ins w:id="849" w:author="Kunal Kumar Singh [2]" w:date="2025-07-23T15:39:00Z" w16du:dateUtc="2025-07-23T10:09:00Z"/>
        </w:rPr>
        <w:pPrChange w:id="850" w:author="Kunal Kumar Singh [2]" w:date="2025-07-23T15:39:00Z" w16du:dateUtc="2025-07-23T10:09:00Z">
          <w:pPr>
            <w:pStyle w:val="ListParagraph"/>
            <w:spacing w:before="240"/>
          </w:pPr>
        </w:pPrChange>
      </w:pPr>
      <w:ins w:id="851" w:author="Kunal Kumar Singh [2]" w:date="2025-07-23T15:39:00Z" w16du:dateUtc="2025-07-23T10:09:00Z">
        <w:r>
          <w:t xml:space="preserve">    return </w:t>
        </w:r>
        <w:proofErr w:type="spellStart"/>
        <w:r>
          <w:t>refresh_log</w:t>
        </w:r>
        <w:proofErr w:type="spellEnd"/>
        <w:r>
          <w:t xml:space="preserve">, </w:t>
        </w:r>
        <w:proofErr w:type="spellStart"/>
        <w:r>
          <w:t>failed_datasets</w:t>
        </w:r>
        <w:proofErr w:type="spellEnd"/>
      </w:ins>
    </w:p>
    <w:p w14:paraId="3950169E" w14:textId="5A14C6F7" w:rsidR="00EA4AC3" w:rsidRDefault="00EA4AC3" w:rsidP="00EA4AC3">
      <w:pPr>
        <w:pStyle w:val="ListParagraph"/>
        <w:spacing w:before="240"/>
        <w:rPr>
          <w:ins w:id="852" w:author="Kunal Kumar Singh [2]" w:date="2025-07-23T15:45:00Z" w16du:dateUtc="2025-07-23T10:15:00Z"/>
        </w:rPr>
      </w:pPr>
      <w:ins w:id="853" w:author="Kunal Kumar Singh [2]" w:date="2025-07-23T15:45:00Z" w16du:dateUtc="2025-07-23T10:15:00Z">
        <w:r>
          <w:t>Th</w:t>
        </w:r>
        <w:r>
          <w:t xml:space="preserve">is </w:t>
        </w:r>
        <w:r>
          <w:t>function serves as the execution engine of the script. It manages the end-to-end logic of refreshing datasets in controlled batches, enforcing concurrency limits, handling failures through retries, and generating structured logs. This function is responsible for orchestrating the dataset refresh process across both main execution and retry attempts, ensuring the process is scalable, fault-tolerant, and traceable.</w:t>
        </w:r>
      </w:ins>
    </w:p>
    <w:p w14:paraId="6D61C862" w14:textId="77777777" w:rsidR="00EA4AC3" w:rsidRDefault="00EA4AC3" w:rsidP="00EA4AC3">
      <w:pPr>
        <w:pStyle w:val="ListParagraph"/>
        <w:spacing w:before="240"/>
        <w:rPr>
          <w:ins w:id="854" w:author="Kunal Kumar Singh [2]" w:date="2025-07-23T15:45:00Z" w16du:dateUtc="2025-07-23T10:15:00Z"/>
        </w:rPr>
      </w:pPr>
      <w:ins w:id="855" w:author="Kunal Kumar Singh [2]" w:date="2025-07-23T15:45:00Z" w16du:dateUtc="2025-07-23T10:15:00Z">
        <w:r>
          <w:t>It accepts the following parameters:</w:t>
        </w:r>
      </w:ins>
    </w:p>
    <w:p w14:paraId="567ABB6F" w14:textId="77777777" w:rsidR="00EA4AC3" w:rsidRDefault="00EA4AC3" w:rsidP="00EA4AC3">
      <w:pPr>
        <w:pStyle w:val="ListParagraph"/>
        <w:numPr>
          <w:ilvl w:val="0"/>
          <w:numId w:val="273"/>
        </w:numPr>
        <w:spacing w:before="240"/>
        <w:ind w:left="1134"/>
        <w:rPr>
          <w:ins w:id="856" w:author="Kunal Kumar Singh [2]" w:date="2025-07-23T15:45:00Z" w16du:dateUtc="2025-07-23T10:15:00Z"/>
        </w:rPr>
        <w:pPrChange w:id="857" w:author="Kunal Kumar Singh [2]" w:date="2025-07-23T15:46:00Z" w16du:dateUtc="2025-07-23T10:16:00Z">
          <w:pPr>
            <w:pStyle w:val="ListParagraph"/>
            <w:spacing w:before="240"/>
          </w:pPr>
        </w:pPrChange>
      </w:pPr>
      <w:ins w:id="858" w:author="Kunal Kumar Singh [2]" w:date="2025-07-23T15:45:00Z" w16du:dateUtc="2025-07-23T10:15:00Z">
        <w:r w:rsidRPr="00EA4AC3">
          <w:rPr>
            <w:b/>
            <w:bCs/>
            <w:rPrChange w:id="859" w:author="Kunal Kumar Singh [2]" w:date="2025-07-23T15:46:00Z" w16du:dateUtc="2025-07-23T10:16:00Z">
              <w:rPr/>
            </w:rPrChange>
          </w:rPr>
          <w:t>dashboards:</w:t>
        </w:r>
        <w:r>
          <w:t xml:space="preserve"> A list of configuration dictionaries. Each dictionary represents a user-dataset pair and contains the dataset ID, user credentials, and any additional metadata necessary for refresh execution.</w:t>
        </w:r>
      </w:ins>
    </w:p>
    <w:p w14:paraId="07A5E98E" w14:textId="1FF29F62" w:rsidR="00EA4AC3" w:rsidRDefault="00EA4AC3" w:rsidP="00EA4AC3">
      <w:pPr>
        <w:pStyle w:val="ListParagraph"/>
        <w:numPr>
          <w:ilvl w:val="0"/>
          <w:numId w:val="273"/>
        </w:numPr>
        <w:spacing w:before="240"/>
        <w:ind w:left="1134"/>
        <w:rPr>
          <w:ins w:id="860" w:author="Kunal Kumar Singh [2]" w:date="2025-07-23T15:45:00Z" w16du:dateUtc="2025-07-23T10:15:00Z"/>
        </w:rPr>
        <w:pPrChange w:id="861" w:author="Kunal Kumar Singh [2]" w:date="2025-07-23T15:46:00Z" w16du:dateUtc="2025-07-23T10:16:00Z">
          <w:pPr>
            <w:pStyle w:val="ListParagraph"/>
            <w:spacing w:before="240"/>
          </w:pPr>
        </w:pPrChange>
      </w:pPr>
      <w:ins w:id="862" w:author="Kunal Kumar Singh [2]" w:date="2025-07-23T15:45:00Z" w16du:dateUtc="2025-07-23T10:15:00Z">
        <w:r w:rsidRPr="00EA4AC3">
          <w:rPr>
            <w:b/>
            <w:bCs/>
            <w:rPrChange w:id="863" w:author="Kunal Kumar Singh [2]" w:date="2025-07-23T15:46:00Z" w16du:dateUtc="2025-07-23T10:16:00Z">
              <w:rPr/>
            </w:rPrChange>
          </w:rPr>
          <w:t>blocked:</w:t>
        </w:r>
        <w:r>
          <w:t xml:space="preserve"> A set of tuples representing the dataset-user combinations that are to be excluded from the refresh process. These combinations are typically loaded from the blocked_datasets.csv file and ensure that restricted datasets are never sent to the gateway.</w:t>
        </w:r>
      </w:ins>
    </w:p>
    <w:p w14:paraId="02FDAAB5" w14:textId="77777777" w:rsidR="00EA4AC3" w:rsidRDefault="00EA4AC3" w:rsidP="00EA4AC3">
      <w:pPr>
        <w:pStyle w:val="ListParagraph"/>
        <w:numPr>
          <w:ilvl w:val="0"/>
          <w:numId w:val="273"/>
        </w:numPr>
        <w:spacing w:before="240"/>
        <w:ind w:left="1134"/>
        <w:rPr>
          <w:ins w:id="864" w:author="Kunal Kumar Singh [2]" w:date="2025-07-23T15:45:00Z" w16du:dateUtc="2025-07-23T10:15:00Z"/>
        </w:rPr>
        <w:pPrChange w:id="865" w:author="Kunal Kumar Singh [2]" w:date="2025-07-23T15:46:00Z" w16du:dateUtc="2025-07-23T10:16:00Z">
          <w:pPr>
            <w:pStyle w:val="ListParagraph"/>
            <w:spacing w:before="240"/>
          </w:pPr>
        </w:pPrChange>
      </w:pPr>
      <w:proofErr w:type="spellStart"/>
      <w:ins w:id="866" w:author="Kunal Kumar Singh [2]" w:date="2025-07-23T15:45:00Z" w16du:dateUtc="2025-07-23T10:15:00Z">
        <w:r w:rsidRPr="00203A2F">
          <w:rPr>
            <w:b/>
            <w:bCs/>
            <w:rPrChange w:id="867" w:author="Kunal Kumar Singh [2]" w:date="2025-07-23T15:57:00Z" w16du:dateUtc="2025-07-23T10:27:00Z">
              <w:rPr/>
            </w:rPrChange>
          </w:rPr>
          <w:t>retry_mode</w:t>
        </w:r>
        <w:proofErr w:type="spellEnd"/>
        <w:r w:rsidRPr="00203A2F">
          <w:rPr>
            <w:b/>
            <w:bCs/>
            <w:rPrChange w:id="868" w:author="Kunal Kumar Singh [2]" w:date="2025-07-23T15:57:00Z" w16du:dateUtc="2025-07-23T10:27:00Z">
              <w:rPr/>
            </w:rPrChange>
          </w:rPr>
          <w:t xml:space="preserve"> (default = False):</w:t>
        </w:r>
        <w:r>
          <w:t xml:space="preserve"> A </w:t>
        </w:r>
        <w:proofErr w:type="spellStart"/>
        <w:r>
          <w:t>boolean</w:t>
        </w:r>
        <w:proofErr w:type="spellEnd"/>
        <w:r>
          <w:t xml:space="preserve"> flag that determines whether the current execution cycle is part of the initial run (False) or a retry attempt (True). This affects the batch size and logging semantics.</w:t>
        </w:r>
      </w:ins>
    </w:p>
    <w:p w14:paraId="5521C5E9" w14:textId="77777777" w:rsidR="00EA4AC3" w:rsidRDefault="00EA4AC3" w:rsidP="00EA4AC3">
      <w:pPr>
        <w:pStyle w:val="ListParagraph"/>
        <w:spacing w:before="240"/>
        <w:rPr>
          <w:ins w:id="869" w:author="Kunal Kumar Singh [2]" w:date="2025-07-23T15:45:00Z" w16du:dateUtc="2025-07-23T10:15:00Z"/>
        </w:rPr>
      </w:pPr>
      <w:ins w:id="870" w:author="Kunal Kumar Singh [2]" w:date="2025-07-23T15:45:00Z" w16du:dateUtc="2025-07-23T10:15:00Z">
        <w:r>
          <w:t>The function begins by determining the appropriate batch size based on whether it is in retry mode or not. It then iterates through the input list in segments (</w:t>
        </w:r>
        <w:r w:rsidRPr="00EA4AC3">
          <w:rPr>
            <w:b/>
            <w:bCs/>
            <w:rPrChange w:id="871" w:author="Kunal Kumar Singh [2]" w:date="2025-07-23T15:46:00Z" w16du:dateUtc="2025-07-23T10:16:00Z">
              <w:rPr/>
            </w:rPrChange>
          </w:rPr>
          <w:t>BATCH_SIZE</w:t>
        </w:r>
        <w:r>
          <w:t xml:space="preserve"> or </w:t>
        </w:r>
        <w:r w:rsidRPr="00EA4AC3">
          <w:rPr>
            <w:b/>
            <w:bCs/>
            <w:rPrChange w:id="872" w:author="Kunal Kumar Singh [2]" w:date="2025-07-23T15:46:00Z" w16du:dateUtc="2025-07-23T10:16:00Z">
              <w:rPr/>
            </w:rPrChange>
          </w:rPr>
          <w:t>RETRY_BATCH_SIZE</w:t>
        </w:r>
        <w:r>
          <w:t>) and assigns each to a batch variable for processing.</w:t>
        </w:r>
      </w:ins>
    </w:p>
    <w:p w14:paraId="25BEFCF8" w14:textId="0E48D13A" w:rsidR="00EA4AC3" w:rsidRDefault="00EA4AC3" w:rsidP="00203A2F">
      <w:pPr>
        <w:pStyle w:val="ListParagraph"/>
        <w:spacing w:before="240"/>
        <w:rPr>
          <w:ins w:id="873" w:author="Kunal Kumar Singh [2]" w:date="2025-07-23T15:45:00Z" w16du:dateUtc="2025-07-23T10:15:00Z"/>
        </w:rPr>
      </w:pPr>
      <w:ins w:id="874" w:author="Kunal Kumar Singh [2]" w:date="2025-07-23T15:45:00Z" w16du:dateUtc="2025-07-23T10:15:00Z">
        <w:r>
          <w:t xml:space="preserve">Each batch is processed using a nested while-loop mechanism. Inside the loop, the function refreshes up to a limited number of datasets concurrently, as defined by the </w:t>
        </w:r>
        <w:r w:rsidRPr="00EA4AC3">
          <w:rPr>
            <w:b/>
            <w:bCs/>
            <w:rPrChange w:id="875" w:author="Kunal Kumar Singh [2]" w:date="2025-07-23T15:46:00Z" w16du:dateUtc="2025-07-23T10:16:00Z">
              <w:rPr/>
            </w:rPrChange>
          </w:rPr>
          <w:t>CONCURRENT_REFRESHES</w:t>
        </w:r>
        <w:r>
          <w:t xml:space="preserve"> parameter. It does this by initiating dataset refreshes for </w:t>
        </w:r>
        <w:r>
          <w:lastRenderedPageBreak/>
          <w:t xml:space="preserve">each eligible configuration using the </w:t>
        </w:r>
        <w:proofErr w:type="spellStart"/>
        <w:r w:rsidRPr="00EA4AC3">
          <w:rPr>
            <w:b/>
            <w:bCs/>
            <w:rPrChange w:id="876" w:author="Kunal Kumar Singh [2]" w:date="2025-07-23T15:47:00Z" w16du:dateUtc="2025-07-23T10:17:00Z">
              <w:rPr/>
            </w:rPrChange>
          </w:rPr>
          <w:t>start_refresh</w:t>
        </w:r>
        <w:proofErr w:type="spellEnd"/>
        <w:r w:rsidRPr="00EA4AC3">
          <w:rPr>
            <w:b/>
            <w:bCs/>
            <w:rPrChange w:id="877" w:author="Kunal Kumar Singh [2]" w:date="2025-07-23T15:47:00Z" w16du:dateUtc="2025-07-23T10:17:00Z">
              <w:rPr/>
            </w:rPrChange>
          </w:rPr>
          <w:t xml:space="preserve">() </w:t>
        </w:r>
        <w:r>
          <w:t>function. If a token cannot be acquired for a user, the function logs this failure immediately and skips the current dataset.</w:t>
        </w:r>
      </w:ins>
    </w:p>
    <w:p w14:paraId="2AFB6DFE" w14:textId="0486ED53" w:rsidR="00EA4AC3" w:rsidRDefault="00EA4AC3" w:rsidP="00EA4AC3">
      <w:pPr>
        <w:pStyle w:val="ListParagraph"/>
        <w:spacing w:before="240"/>
        <w:rPr>
          <w:ins w:id="878" w:author="Kunal Kumar Singh [2]" w:date="2025-07-23T15:45:00Z" w16du:dateUtc="2025-07-23T10:15:00Z"/>
        </w:rPr>
      </w:pPr>
      <w:ins w:id="879" w:author="Kunal Kumar Singh [2]" w:date="2025-07-23T15:45:00Z" w16du:dateUtc="2025-07-23T10:15:00Z">
        <w:r>
          <w:t>For datasets where refresh has been successfully initiated (</w:t>
        </w:r>
      </w:ins>
      <w:ins w:id="880" w:author="Kunal Kumar Singh [2]" w:date="2025-07-23T15:47:00Z" w16du:dateUtc="2025-07-23T10:17:00Z">
        <w:r>
          <w:t xml:space="preserve">i.e., </w:t>
        </w:r>
      </w:ins>
      <w:ins w:id="881" w:author="Kunal Kumar Singh [2]" w:date="2025-07-23T15:45:00Z" w16du:dateUtc="2025-07-23T10:15:00Z">
        <w:r w:rsidRPr="00EA4AC3">
          <w:rPr>
            <w:b/>
            <w:bCs/>
            <w:rPrChange w:id="882" w:author="Kunal Kumar Singh [2]" w:date="2025-07-23T15:47:00Z" w16du:dateUtc="2025-07-23T10:17:00Z">
              <w:rPr/>
            </w:rPrChange>
          </w:rPr>
          <w:t>status == "Started"</w:t>
        </w:r>
        <w:r>
          <w:t>), the function tracks them in a refreshing list, along with headers and a timestamp. Datasets already in an "</w:t>
        </w:r>
        <w:r w:rsidRPr="00EA4AC3">
          <w:rPr>
            <w:b/>
            <w:bCs/>
            <w:rPrChange w:id="883" w:author="Kunal Kumar Singh [2]" w:date="2025-07-23T15:47:00Z" w16du:dateUtc="2025-07-23T10:17:00Z">
              <w:rPr/>
            </w:rPrChange>
          </w:rPr>
          <w:t>InProgress</w:t>
        </w:r>
        <w:r>
          <w:t xml:space="preserve">" state are acknowledged but not retried immediately, while those that return failure responses are logged and appended to the </w:t>
        </w:r>
        <w:proofErr w:type="spellStart"/>
        <w:r w:rsidRPr="00EA4AC3">
          <w:rPr>
            <w:b/>
            <w:bCs/>
            <w:rPrChange w:id="884" w:author="Kunal Kumar Singh [2]" w:date="2025-07-23T15:47:00Z" w16du:dateUtc="2025-07-23T10:17:00Z">
              <w:rPr/>
            </w:rPrChange>
          </w:rPr>
          <w:t>failed_datasets</w:t>
        </w:r>
        <w:proofErr w:type="spellEnd"/>
        <w:r w:rsidRPr="00EA4AC3">
          <w:rPr>
            <w:b/>
            <w:bCs/>
            <w:rPrChange w:id="885" w:author="Kunal Kumar Singh [2]" w:date="2025-07-23T15:47:00Z" w16du:dateUtc="2025-07-23T10:17:00Z">
              <w:rPr/>
            </w:rPrChange>
          </w:rPr>
          <w:t xml:space="preserve"> </w:t>
        </w:r>
        <w:r>
          <w:t>list.</w:t>
        </w:r>
      </w:ins>
    </w:p>
    <w:p w14:paraId="3A53A20E" w14:textId="77777777" w:rsidR="00EA4AC3" w:rsidRDefault="00EA4AC3" w:rsidP="00EA4AC3">
      <w:pPr>
        <w:pStyle w:val="ListParagraph"/>
        <w:spacing w:before="240"/>
        <w:rPr>
          <w:ins w:id="886" w:author="Kunal Kumar Singh [2]" w:date="2025-07-23T15:45:00Z" w16du:dateUtc="2025-07-23T10:15:00Z"/>
        </w:rPr>
      </w:pPr>
      <w:ins w:id="887" w:author="Kunal Kumar Singh [2]" w:date="2025-07-23T15:45:00Z" w16du:dateUtc="2025-07-23T10:15:00Z">
        <w:r>
          <w:t xml:space="preserve">Once the concurrent refresh queue is full or all datasets in the batch have been attempted, the function pauses execution for 60 seconds using </w:t>
        </w:r>
        <w:proofErr w:type="spellStart"/>
        <w:r w:rsidRPr="00EA4AC3">
          <w:rPr>
            <w:b/>
            <w:bCs/>
            <w:rPrChange w:id="888" w:author="Kunal Kumar Singh [2]" w:date="2025-07-23T15:47:00Z" w16du:dateUtc="2025-07-23T10:17:00Z">
              <w:rPr/>
            </w:rPrChange>
          </w:rPr>
          <w:t>time.sleep</w:t>
        </w:r>
        <w:proofErr w:type="spellEnd"/>
        <w:r w:rsidRPr="00EA4AC3">
          <w:rPr>
            <w:b/>
            <w:bCs/>
            <w:rPrChange w:id="889" w:author="Kunal Kumar Singh [2]" w:date="2025-07-23T15:47:00Z" w16du:dateUtc="2025-07-23T10:17:00Z">
              <w:rPr/>
            </w:rPrChange>
          </w:rPr>
          <w:t>(60)</w:t>
        </w:r>
        <w:r>
          <w:t xml:space="preserve"> to allow refresh processes to progress. After the wait, it checks the refresh status of each dataset using the </w:t>
        </w:r>
        <w:proofErr w:type="spellStart"/>
        <w:r w:rsidRPr="00EA4AC3">
          <w:rPr>
            <w:b/>
            <w:bCs/>
            <w:rPrChange w:id="890" w:author="Kunal Kumar Singh [2]" w:date="2025-07-23T15:48:00Z" w16du:dateUtc="2025-07-23T10:18:00Z">
              <w:rPr/>
            </w:rPrChange>
          </w:rPr>
          <w:t>check_status</w:t>
        </w:r>
        <w:proofErr w:type="spellEnd"/>
        <w:r w:rsidRPr="00EA4AC3">
          <w:rPr>
            <w:b/>
            <w:bCs/>
            <w:rPrChange w:id="891" w:author="Kunal Kumar Singh [2]" w:date="2025-07-23T15:48:00Z" w16du:dateUtc="2025-07-23T10:18:00Z">
              <w:rPr/>
            </w:rPrChange>
          </w:rPr>
          <w:t>()</w:t>
        </w:r>
        <w:r>
          <w:t xml:space="preserve"> function. If a dataset has completed successfully, its outcome is logged accordingly. Failures are also logged and retained for potential retry. Datasets still in progress are carried over into the next polling cycle using the </w:t>
        </w:r>
        <w:proofErr w:type="spellStart"/>
        <w:r w:rsidRPr="00203A2F">
          <w:rPr>
            <w:b/>
            <w:bCs/>
            <w:rPrChange w:id="892" w:author="Kunal Kumar Singh [2]" w:date="2025-07-23T15:49:00Z" w16du:dateUtc="2025-07-23T10:19:00Z">
              <w:rPr/>
            </w:rPrChange>
          </w:rPr>
          <w:t>still_refreshing</w:t>
        </w:r>
        <w:proofErr w:type="spellEnd"/>
        <w:r w:rsidRPr="00203A2F">
          <w:rPr>
            <w:b/>
            <w:bCs/>
            <w:rPrChange w:id="893" w:author="Kunal Kumar Singh [2]" w:date="2025-07-23T15:49:00Z" w16du:dateUtc="2025-07-23T10:19:00Z">
              <w:rPr/>
            </w:rPrChange>
          </w:rPr>
          <w:t xml:space="preserve"> list</w:t>
        </w:r>
        <w:r>
          <w:t>.</w:t>
        </w:r>
      </w:ins>
    </w:p>
    <w:p w14:paraId="1160DFAB" w14:textId="77777777" w:rsidR="00EA4AC3" w:rsidRDefault="00EA4AC3" w:rsidP="00EA4AC3">
      <w:pPr>
        <w:pStyle w:val="ListParagraph"/>
        <w:spacing w:before="240"/>
        <w:rPr>
          <w:ins w:id="894" w:author="Kunal Kumar Singh [2]" w:date="2025-07-23T15:45:00Z" w16du:dateUtc="2025-07-23T10:15:00Z"/>
        </w:rPr>
      </w:pPr>
      <w:ins w:id="895" w:author="Kunal Kumar Singh [2]" w:date="2025-07-23T15:45:00Z" w16du:dateUtc="2025-07-23T10:15:00Z">
        <w:r>
          <w:t>This logic continues until all datasets in the batch have either completed, failed, or been retried. The function then proceeds to the next batch (if any) and repeats the process.</w:t>
        </w:r>
      </w:ins>
    </w:p>
    <w:p w14:paraId="6DC0BED8" w14:textId="2937F127" w:rsidR="00EA4AC3" w:rsidRDefault="00EA4AC3" w:rsidP="00EA4AC3">
      <w:pPr>
        <w:pStyle w:val="ListParagraph"/>
        <w:spacing w:before="240"/>
        <w:rPr>
          <w:ins w:id="896" w:author="Kunal Kumar Singh [2]" w:date="2025-07-23T15:45:00Z" w16du:dateUtc="2025-07-23T10:15:00Z"/>
        </w:rPr>
      </w:pPr>
      <w:ins w:id="897" w:author="Kunal Kumar Singh [2]" w:date="2025-07-23T15:45:00Z" w16du:dateUtc="2025-07-23T10:15:00Z">
        <w:r>
          <w:t>Upon completion, the function returns two outputs:</w:t>
        </w:r>
      </w:ins>
    </w:p>
    <w:p w14:paraId="16664F52" w14:textId="77777777" w:rsidR="00EA4AC3" w:rsidRDefault="00EA4AC3" w:rsidP="00203A2F">
      <w:pPr>
        <w:pStyle w:val="ListParagraph"/>
        <w:numPr>
          <w:ilvl w:val="0"/>
          <w:numId w:val="274"/>
        </w:numPr>
        <w:spacing w:before="240"/>
        <w:ind w:left="1134"/>
        <w:rPr>
          <w:ins w:id="898" w:author="Kunal Kumar Singh [2]" w:date="2025-07-23T15:45:00Z" w16du:dateUtc="2025-07-23T10:15:00Z"/>
        </w:rPr>
        <w:pPrChange w:id="899" w:author="Kunal Kumar Singh [2]" w:date="2025-07-23T15:49:00Z" w16du:dateUtc="2025-07-23T10:19:00Z">
          <w:pPr>
            <w:pStyle w:val="ListParagraph"/>
            <w:spacing w:before="240"/>
          </w:pPr>
        </w:pPrChange>
      </w:pPr>
      <w:proofErr w:type="spellStart"/>
      <w:ins w:id="900" w:author="Kunal Kumar Singh [2]" w:date="2025-07-23T15:45:00Z" w16du:dateUtc="2025-07-23T10:15:00Z">
        <w:r w:rsidRPr="00203A2F">
          <w:rPr>
            <w:b/>
            <w:bCs/>
            <w:rPrChange w:id="901" w:author="Kunal Kumar Singh [2]" w:date="2025-07-23T15:49:00Z" w16du:dateUtc="2025-07-23T10:19:00Z">
              <w:rPr/>
            </w:rPrChange>
          </w:rPr>
          <w:t>refresh_log</w:t>
        </w:r>
        <w:proofErr w:type="spellEnd"/>
        <w:r w:rsidRPr="00203A2F">
          <w:rPr>
            <w:b/>
            <w:bCs/>
            <w:rPrChange w:id="902" w:author="Kunal Kumar Singh [2]" w:date="2025-07-23T15:49:00Z" w16du:dateUtc="2025-07-23T10:19:00Z">
              <w:rPr/>
            </w:rPrChange>
          </w:rPr>
          <w:t>:</w:t>
        </w:r>
        <w:r>
          <w:t xml:space="preserve"> A list of structured log entries for every attempted refresh, capturing user, dataset ID, timestamps, status, and error messages (if applicable).</w:t>
        </w:r>
      </w:ins>
    </w:p>
    <w:p w14:paraId="03CE6977" w14:textId="388270D3" w:rsidR="00EA4AC3" w:rsidRDefault="00EA4AC3" w:rsidP="00203A2F">
      <w:pPr>
        <w:pStyle w:val="ListParagraph"/>
        <w:numPr>
          <w:ilvl w:val="0"/>
          <w:numId w:val="274"/>
        </w:numPr>
        <w:spacing w:before="240"/>
        <w:ind w:left="1134"/>
        <w:rPr>
          <w:ins w:id="903" w:author="Kunal Kumar Singh [2]" w:date="2025-07-23T16:04:00Z" w16du:dateUtc="2025-07-23T10:34:00Z"/>
        </w:rPr>
      </w:pPr>
      <w:proofErr w:type="spellStart"/>
      <w:ins w:id="904" w:author="Kunal Kumar Singh [2]" w:date="2025-07-23T15:45:00Z" w16du:dateUtc="2025-07-23T10:15:00Z">
        <w:r w:rsidRPr="00203A2F">
          <w:rPr>
            <w:b/>
            <w:bCs/>
            <w:rPrChange w:id="905" w:author="Kunal Kumar Singh [2]" w:date="2025-07-23T15:49:00Z" w16du:dateUtc="2025-07-23T10:19:00Z">
              <w:rPr/>
            </w:rPrChange>
          </w:rPr>
          <w:t>failed_datasets</w:t>
        </w:r>
        <w:proofErr w:type="spellEnd"/>
        <w:r w:rsidRPr="00203A2F">
          <w:rPr>
            <w:b/>
            <w:bCs/>
            <w:rPrChange w:id="906" w:author="Kunal Kumar Singh [2]" w:date="2025-07-23T15:49:00Z" w16du:dateUtc="2025-07-23T10:19:00Z">
              <w:rPr/>
            </w:rPrChange>
          </w:rPr>
          <w:t>:</w:t>
        </w:r>
        <w:r>
          <w:t xml:space="preserve"> A list of configurations that failed to refresh even after being attempted during this cycle. This list is used for retry logic in the calling function (main()).</w:t>
        </w:r>
      </w:ins>
    </w:p>
    <w:p w14:paraId="2AEC1D8D" w14:textId="53811B65" w:rsidR="008716FA" w:rsidRPr="008716FA" w:rsidRDefault="008716FA" w:rsidP="008716FA">
      <w:pPr>
        <w:pStyle w:val="ListParagraph"/>
        <w:numPr>
          <w:ilvl w:val="0"/>
          <w:numId w:val="268"/>
        </w:numPr>
        <w:spacing w:before="240"/>
        <w:rPr>
          <w:ins w:id="907" w:author="Kunal Kumar Singh [2]" w:date="2025-07-23T16:05:00Z" w16du:dateUtc="2025-07-23T10:35:00Z"/>
          <w:rPrChange w:id="908" w:author="Kunal Kumar Singh [2]" w:date="2025-07-23T16:05:00Z" w16du:dateUtc="2025-07-23T10:35:00Z">
            <w:rPr>
              <w:ins w:id="909" w:author="Kunal Kumar Singh [2]" w:date="2025-07-23T16:05:00Z" w16du:dateUtc="2025-07-23T10:35:00Z"/>
              <w:b/>
              <w:bCs/>
            </w:rPr>
          </w:rPrChange>
        </w:rPr>
      </w:pPr>
      <w:proofErr w:type="spellStart"/>
      <w:ins w:id="910" w:author="Kunal Kumar Singh [2]" w:date="2025-07-23T16:05:00Z" w16du:dateUtc="2025-07-23T10:35:00Z">
        <w:r>
          <w:rPr>
            <w:b/>
            <w:bCs/>
          </w:rPr>
          <w:t>log_entry</w:t>
        </w:r>
        <w:proofErr w:type="spellEnd"/>
        <w:r>
          <w:rPr>
            <w:b/>
            <w:bCs/>
          </w:rPr>
          <w:t>()</w:t>
        </w:r>
      </w:ins>
    </w:p>
    <w:p w14:paraId="1B1F2B8E" w14:textId="77777777" w:rsidR="008716FA" w:rsidRDefault="008716FA" w:rsidP="008716FA">
      <w:pPr>
        <w:pStyle w:val="Code"/>
        <w:rPr>
          <w:ins w:id="911" w:author="Kunal Kumar Singh [2]" w:date="2025-07-23T16:05:00Z" w16du:dateUtc="2025-07-23T10:35:00Z"/>
        </w:rPr>
      </w:pPr>
      <w:ins w:id="912" w:author="Kunal Kumar Singh [2]" w:date="2025-07-23T16:05:00Z" w16du:dateUtc="2025-07-23T10:35:00Z">
        <w:r>
          <w:t xml:space="preserve">def </w:t>
        </w:r>
        <w:proofErr w:type="spellStart"/>
        <w:r>
          <w:t>log_entry</w:t>
        </w:r>
        <w:proofErr w:type="spellEnd"/>
        <w:r>
          <w:t xml:space="preserve">(config, status, message, </w:t>
        </w:r>
        <w:proofErr w:type="spellStart"/>
        <w:r>
          <w:t>start_time</w:t>
        </w:r>
        <w:proofErr w:type="spellEnd"/>
        <w:r>
          <w:t xml:space="preserve">="", </w:t>
        </w:r>
        <w:proofErr w:type="spellStart"/>
        <w:r>
          <w:t>end_time</w:t>
        </w:r>
        <w:proofErr w:type="spellEnd"/>
        <w:r>
          <w:t>=""):</w:t>
        </w:r>
      </w:ins>
    </w:p>
    <w:p w14:paraId="15D69BCA" w14:textId="77777777" w:rsidR="008716FA" w:rsidRDefault="008716FA" w:rsidP="008716FA">
      <w:pPr>
        <w:pStyle w:val="Code"/>
        <w:rPr>
          <w:ins w:id="913" w:author="Kunal Kumar Singh [2]" w:date="2025-07-23T16:05:00Z" w16du:dateUtc="2025-07-23T10:35:00Z"/>
        </w:rPr>
      </w:pPr>
      <w:ins w:id="914" w:author="Kunal Kumar Singh [2]" w:date="2025-07-23T16:05:00Z" w16du:dateUtc="2025-07-23T10:35:00Z">
        <w:r>
          <w:t xml:space="preserve">    return {</w:t>
        </w:r>
      </w:ins>
    </w:p>
    <w:p w14:paraId="65234682" w14:textId="77777777" w:rsidR="008716FA" w:rsidRDefault="008716FA" w:rsidP="008716FA">
      <w:pPr>
        <w:pStyle w:val="Code"/>
        <w:rPr>
          <w:ins w:id="915" w:author="Kunal Kumar Singh [2]" w:date="2025-07-23T16:05:00Z" w16du:dateUtc="2025-07-23T10:35:00Z"/>
        </w:rPr>
      </w:pPr>
      <w:ins w:id="916" w:author="Kunal Kumar Singh [2]" w:date="2025-07-23T16:05:00Z" w16du:dateUtc="2025-07-23T10:35:00Z">
        <w:r>
          <w:t xml:space="preserve">        "User Name": config["User name"],</w:t>
        </w:r>
      </w:ins>
    </w:p>
    <w:p w14:paraId="1554D6ED" w14:textId="77777777" w:rsidR="008716FA" w:rsidRDefault="008716FA" w:rsidP="008716FA">
      <w:pPr>
        <w:pStyle w:val="Code"/>
        <w:rPr>
          <w:ins w:id="917" w:author="Kunal Kumar Singh [2]" w:date="2025-07-23T16:05:00Z" w16du:dateUtc="2025-07-23T10:35:00Z"/>
        </w:rPr>
      </w:pPr>
      <w:ins w:id="918" w:author="Kunal Kumar Singh [2]" w:date="2025-07-23T16:05:00Z" w16du:dateUtc="2025-07-23T10:35:00Z">
        <w:r>
          <w:t xml:space="preserve">        "Dataset ID": config["DATASET_ID"],</w:t>
        </w:r>
      </w:ins>
    </w:p>
    <w:p w14:paraId="72C5F293" w14:textId="77777777" w:rsidR="008716FA" w:rsidRDefault="008716FA" w:rsidP="008716FA">
      <w:pPr>
        <w:pStyle w:val="Code"/>
        <w:rPr>
          <w:ins w:id="919" w:author="Kunal Kumar Singh [2]" w:date="2025-07-23T16:05:00Z" w16du:dateUtc="2025-07-23T10:35:00Z"/>
        </w:rPr>
      </w:pPr>
      <w:ins w:id="920" w:author="Kunal Kumar Singh [2]" w:date="2025-07-23T16:05:00Z" w16du:dateUtc="2025-07-23T10:35:00Z">
        <w:r>
          <w:t xml:space="preserve">        "Start Time": </w:t>
        </w:r>
        <w:proofErr w:type="spellStart"/>
        <w:r>
          <w:t>start_time</w:t>
        </w:r>
        <w:proofErr w:type="spellEnd"/>
        <w:r>
          <w:t>,</w:t>
        </w:r>
      </w:ins>
    </w:p>
    <w:p w14:paraId="2EF7DF40" w14:textId="77777777" w:rsidR="008716FA" w:rsidRDefault="008716FA" w:rsidP="008716FA">
      <w:pPr>
        <w:pStyle w:val="Code"/>
        <w:rPr>
          <w:ins w:id="921" w:author="Kunal Kumar Singh [2]" w:date="2025-07-23T16:05:00Z" w16du:dateUtc="2025-07-23T10:35:00Z"/>
        </w:rPr>
      </w:pPr>
      <w:ins w:id="922" w:author="Kunal Kumar Singh [2]" w:date="2025-07-23T16:05:00Z" w16du:dateUtc="2025-07-23T10:35:00Z">
        <w:r>
          <w:t xml:space="preserve">        "End Time": </w:t>
        </w:r>
        <w:proofErr w:type="spellStart"/>
        <w:r>
          <w:t>end_time</w:t>
        </w:r>
        <w:proofErr w:type="spellEnd"/>
        <w:r>
          <w:t>,</w:t>
        </w:r>
      </w:ins>
    </w:p>
    <w:p w14:paraId="763C58D0" w14:textId="77777777" w:rsidR="008716FA" w:rsidRDefault="008716FA" w:rsidP="008716FA">
      <w:pPr>
        <w:pStyle w:val="Code"/>
        <w:rPr>
          <w:ins w:id="923" w:author="Kunal Kumar Singh [2]" w:date="2025-07-23T16:05:00Z" w16du:dateUtc="2025-07-23T10:35:00Z"/>
        </w:rPr>
      </w:pPr>
      <w:ins w:id="924" w:author="Kunal Kumar Singh [2]" w:date="2025-07-23T16:05:00Z" w16du:dateUtc="2025-07-23T10:35:00Z">
        <w:r>
          <w:t xml:space="preserve">        "Status": status,</w:t>
        </w:r>
      </w:ins>
    </w:p>
    <w:p w14:paraId="0428171B" w14:textId="77777777" w:rsidR="008716FA" w:rsidRDefault="008716FA" w:rsidP="008716FA">
      <w:pPr>
        <w:pStyle w:val="Code"/>
        <w:rPr>
          <w:ins w:id="925" w:author="Kunal Kumar Singh [2]" w:date="2025-07-23T16:05:00Z" w16du:dateUtc="2025-07-23T10:35:00Z"/>
        </w:rPr>
      </w:pPr>
      <w:ins w:id="926" w:author="Kunal Kumar Singh [2]" w:date="2025-07-23T16:05:00Z" w16du:dateUtc="2025-07-23T10:35:00Z">
        <w:r>
          <w:t xml:space="preserve">        "Error Message": message</w:t>
        </w:r>
      </w:ins>
    </w:p>
    <w:p w14:paraId="39CD1F5B" w14:textId="110B1DE2" w:rsidR="008716FA" w:rsidRDefault="008716FA" w:rsidP="008716FA">
      <w:pPr>
        <w:pStyle w:val="Code"/>
        <w:rPr>
          <w:ins w:id="927" w:author="Kunal Kumar Singh [2]" w:date="2025-07-23T16:05:00Z" w16du:dateUtc="2025-07-23T10:35:00Z"/>
        </w:rPr>
        <w:pPrChange w:id="928" w:author="Kunal Kumar Singh [2]" w:date="2025-07-23T16:05:00Z" w16du:dateUtc="2025-07-23T10:35:00Z">
          <w:pPr>
            <w:pStyle w:val="ListParagraph"/>
            <w:spacing w:before="240"/>
          </w:pPr>
        </w:pPrChange>
      </w:pPr>
      <w:ins w:id="929" w:author="Kunal Kumar Singh [2]" w:date="2025-07-23T16:05:00Z" w16du:dateUtc="2025-07-23T10:35:00Z">
        <w:r>
          <w:t xml:space="preserve">    }</w:t>
        </w:r>
      </w:ins>
    </w:p>
    <w:p w14:paraId="6A971364" w14:textId="274BD50E" w:rsidR="008716FA" w:rsidRPr="008716FA" w:rsidRDefault="008716FA" w:rsidP="008716FA">
      <w:pPr>
        <w:pStyle w:val="ListParagraph"/>
        <w:spacing w:before="240"/>
        <w:rPr>
          <w:ins w:id="930" w:author="Kunal Kumar Singh [2]" w:date="2025-07-23T16:07:00Z"/>
        </w:rPr>
      </w:pPr>
      <w:ins w:id="931" w:author="Kunal Kumar Singh [2]" w:date="2025-07-23T16:07:00Z">
        <w:r w:rsidRPr="008716FA">
          <w:lastRenderedPageBreak/>
          <w:t>Th</w:t>
        </w:r>
      </w:ins>
      <w:ins w:id="932" w:author="Kunal Kumar Singh [2]" w:date="2025-07-23T16:07:00Z" w16du:dateUtc="2025-07-23T10:37:00Z">
        <w:r>
          <w:t xml:space="preserve">is </w:t>
        </w:r>
      </w:ins>
      <w:ins w:id="933" w:author="Kunal Kumar Singh [2]" w:date="2025-07-23T16:07:00Z">
        <w:r w:rsidRPr="008716FA">
          <w:t>function is responsible for creating a structured dictionary object that captures the outcome of a dataset refresh attempt. This dictionary is appended to a cumulative list, which is later used to generate a detailed Excel log file summarizing the refresh process for all datasets. This function ensures that each refresh operation—whether successful, failed, or retried—is recorded with sufficient context for auditing, debugging, or historical analysis.</w:t>
        </w:r>
      </w:ins>
    </w:p>
    <w:p w14:paraId="40CFE421" w14:textId="77777777" w:rsidR="008716FA" w:rsidRPr="008716FA" w:rsidRDefault="008716FA" w:rsidP="008716FA">
      <w:pPr>
        <w:pStyle w:val="ListParagraph"/>
        <w:spacing w:before="240"/>
        <w:rPr>
          <w:ins w:id="934" w:author="Kunal Kumar Singh [2]" w:date="2025-07-23T16:07:00Z"/>
        </w:rPr>
      </w:pPr>
      <w:ins w:id="935" w:author="Kunal Kumar Singh [2]" w:date="2025-07-23T16:07:00Z">
        <w:r w:rsidRPr="008716FA">
          <w:t>The function accepts the following parameters:</w:t>
        </w:r>
      </w:ins>
    </w:p>
    <w:p w14:paraId="026FA90C" w14:textId="77777777" w:rsidR="008716FA" w:rsidRPr="008716FA" w:rsidRDefault="008716FA" w:rsidP="008716FA">
      <w:pPr>
        <w:pStyle w:val="ListParagraph"/>
        <w:numPr>
          <w:ilvl w:val="0"/>
          <w:numId w:val="276"/>
        </w:numPr>
        <w:spacing w:before="240"/>
        <w:rPr>
          <w:ins w:id="936" w:author="Kunal Kumar Singh [2]" w:date="2025-07-23T16:07:00Z"/>
        </w:rPr>
      </w:pPr>
      <w:ins w:id="937" w:author="Kunal Kumar Singh [2]" w:date="2025-07-23T16:07:00Z">
        <w:r w:rsidRPr="008716FA">
          <w:rPr>
            <w:b/>
            <w:bCs/>
          </w:rPr>
          <w:t>config</w:t>
        </w:r>
        <w:r w:rsidRPr="008716FA">
          <w:t>: This is a dictionary containing user and dataset metadata. It includes the User name and DATASET_ID, which are extracted from the dataset configuration and stored as part of the log entry. These fields help identify which dataset the log record belongs to and who initiated the refresh.</w:t>
        </w:r>
      </w:ins>
    </w:p>
    <w:p w14:paraId="10B4E9C9" w14:textId="77777777" w:rsidR="008716FA" w:rsidRPr="008716FA" w:rsidRDefault="008716FA" w:rsidP="008716FA">
      <w:pPr>
        <w:pStyle w:val="ListParagraph"/>
        <w:numPr>
          <w:ilvl w:val="0"/>
          <w:numId w:val="276"/>
        </w:numPr>
        <w:spacing w:before="240"/>
        <w:rPr>
          <w:ins w:id="938" w:author="Kunal Kumar Singh [2]" w:date="2025-07-23T16:07:00Z"/>
        </w:rPr>
      </w:pPr>
      <w:ins w:id="939" w:author="Kunal Kumar Singh [2]" w:date="2025-07-23T16:07:00Z">
        <w:r w:rsidRPr="008716FA">
          <w:rPr>
            <w:b/>
            <w:bCs/>
          </w:rPr>
          <w:t>status</w:t>
        </w:r>
        <w:r w:rsidRPr="008716FA">
          <w:t>: This is a string value indicating the final state of the refresh attempt. It can have values such as "Success", "Failed", "Retry Success (1)", or "Retry Failed (2)", depending on the outcome and retry count. It provides a clear status marker for each entry in the log file.</w:t>
        </w:r>
      </w:ins>
    </w:p>
    <w:p w14:paraId="07796EE2" w14:textId="77777777" w:rsidR="008716FA" w:rsidRPr="008716FA" w:rsidRDefault="008716FA" w:rsidP="008716FA">
      <w:pPr>
        <w:pStyle w:val="ListParagraph"/>
        <w:numPr>
          <w:ilvl w:val="0"/>
          <w:numId w:val="276"/>
        </w:numPr>
        <w:spacing w:before="240"/>
        <w:rPr>
          <w:ins w:id="940" w:author="Kunal Kumar Singh [2]" w:date="2025-07-23T16:07:00Z"/>
        </w:rPr>
      </w:pPr>
      <w:ins w:id="941" w:author="Kunal Kumar Singh [2]" w:date="2025-07-23T16:07:00Z">
        <w:r w:rsidRPr="008716FA">
          <w:rPr>
            <w:b/>
            <w:bCs/>
          </w:rPr>
          <w:t>message</w:t>
        </w:r>
        <w:r w:rsidRPr="008716FA">
          <w:t>: This parameter captures any error message or contextual note associated with the refresh attempt. It is particularly useful for logging API failures, exceptions, or validation errors returned from Power BI.</w:t>
        </w:r>
      </w:ins>
    </w:p>
    <w:p w14:paraId="589F9AAF" w14:textId="77777777" w:rsidR="008716FA" w:rsidRPr="008716FA" w:rsidRDefault="008716FA" w:rsidP="008716FA">
      <w:pPr>
        <w:pStyle w:val="ListParagraph"/>
        <w:numPr>
          <w:ilvl w:val="0"/>
          <w:numId w:val="276"/>
        </w:numPr>
        <w:spacing w:before="240"/>
        <w:rPr>
          <w:ins w:id="942" w:author="Kunal Kumar Singh [2]" w:date="2025-07-23T16:07:00Z"/>
        </w:rPr>
      </w:pPr>
      <w:proofErr w:type="spellStart"/>
      <w:ins w:id="943" w:author="Kunal Kumar Singh [2]" w:date="2025-07-23T16:07:00Z">
        <w:r w:rsidRPr="00C174F4">
          <w:rPr>
            <w:b/>
            <w:bCs/>
          </w:rPr>
          <w:t>start_time</w:t>
        </w:r>
        <w:proofErr w:type="spellEnd"/>
        <w:r w:rsidRPr="00C174F4">
          <w:t xml:space="preserve"> </w:t>
        </w:r>
        <w:r w:rsidRPr="00C174F4">
          <w:rPr>
            <w:rPrChange w:id="944" w:author="Kunal Kumar Singh [2]" w:date="2025-07-23T16:08:00Z" w16du:dateUtc="2025-07-23T10:38:00Z">
              <w:rPr>
                <w:i/>
                <w:iCs/>
              </w:rPr>
            </w:rPrChange>
          </w:rPr>
          <w:t>(optional)</w:t>
        </w:r>
        <w:r w:rsidRPr="00C174F4">
          <w:t>: This string captures the timestamp when the refresh was initiated. Including this value helps</w:t>
        </w:r>
        <w:r w:rsidRPr="008716FA">
          <w:t xml:space="preserve"> in calculating refresh duration and understanding execution timelines. If not provided, it defaults to an empty string.</w:t>
        </w:r>
      </w:ins>
    </w:p>
    <w:p w14:paraId="43C0E230" w14:textId="77777777" w:rsidR="00C174F4" w:rsidRPr="00C174F4" w:rsidRDefault="008716FA" w:rsidP="005442AC">
      <w:pPr>
        <w:pStyle w:val="ListParagraph"/>
        <w:numPr>
          <w:ilvl w:val="0"/>
          <w:numId w:val="276"/>
        </w:numPr>
        <w:spacing w:before="240"/>
        <w:rPr>
          <w:ins w:id="945" w:author="Kunal Kumar Singh [2]" w:date="2025-07-23T16:08:00Z" w16du:dateUtc="2025-07-23T10:38:00Z"/>
        </w:rPr>
      </w:pPr>
      <w:proofErr w:type="spellStart"/>
      <w:ins w:id="946" w:author="Kunal Kumar Singh [2]" w:date="2025-07-23T16:07:00Z">
        <w:r w:rsidRPr="00C174F4">
          <w:rPr>
            <w:b/>
            <w:bCs/>
          </w:rPr>
          <w:t>end_time</w:t>
        </w:r>
        <w:proofErr w:type="spellEnd"/>
        <w:r w:rsidRPr="00C174F4">
          <w:t xml:space="preserve"> </w:t>
        </w:r>
        <w:r w:rsidRPr="00C174F4">
          <w:rPr>
            <w:rPrChange w:id="947" w:author="Kunal Kumar Singh [2]" w:date="2025-07-23T16:09:00Z" w16du:dateUtc="2025-07-23T10:39:00Z">
              <w:rPr>
                <w:i/>
                <w:iCs/>
              </w:rPr>
            </w:rPrChange>
          </w:rPr>
          <w:t>(optional)</w:t>
        </w:r>
        <w:r w:rsidRPr="00C174F4">
          <w:t xml:space="preserve">: This string records the timestamp when the refresh completed (whether successful or not). </w:t>
        </w:r>
      </w:ins>
    </w:p>
    <w:p w14:paraId="15BDBE33" w14:textId="488E55EE" w:rsidR="008716FA" w:rsidRPr="008716FA" w:rsidRDefault="008716FA" w:rsidP="00C174F4">
      <w:pPr>
        <w:spacing w:before="240"/>
        <w:ind w:left="720"/>
        <w:rPr>
          <w:ins w:id="948" w:author="Kunal Kumar Singh [2]" w:date="2025-07-23T16:07:00Z"/>
        </w:rPr>
        <w:pPrChange w:id="949" w:author="Kunal Kumar Singh [2]" w:date="2025-07-23T16:09:00Z" w16du:dateUtc="2025-07-23T10:39:00Z">
          <w:pPr>
            <w:pStyle w:val="ListParagraph"/>
            <w:spacing w:before="240"/>
          </w:pPr>
        </w:pPrChange>
      </w:pPr>
      <w:ins w:id="950" w:author="Kunal Kumar Singh [2]" w:date="2025-07-23T16:07:00Z">
        <w:r w:rsidRPr="008716FA">
          <w:t xml:space="preserve">The function returns a dictionary with all the above fields mapped to their corresponding values. </w:t>
        </w:r>
      </w:ins>
    </w:p>
    <w:p w14:paraId="77FE3E41" w14:textId="7A8F9A07" w:rsidR="008716FA" w:rsidRPr="009F1274" w:rsidRDefault="009F1274" w:rsidP="009F1274">
      <w:pPr>
        <w:pStyle w:val="ListParagraph"/>
        <w:numPr>
          <w:ilvl w:val="0"/>
          <w:numId w:val="268"/>
        </w:numPr>
        <w:spacing w:before="240"/>
        <w:rPr>
          <w:ins w:id="951" w:author="Kunal Kumar Singh [2]" w:date="2025-07-23T16:10:00Z" w16du:dateUtc="2025-07-23T10:40:00Z"/>
          <w:rPrChange w:id="952" w:author="Kunal Kumar Singh [2]" w:date="2025-07-23T16:10:00Z" w16du:dateUtc="2025-07-23T10:40:00Z">
            <w:rPr>
              <w:ins w:id="953" w:author="Kunal Kumar Singh [2]" w:date="2025-07-23T16:10:00Z" w16du:dateUtc="2025-07-23T10:40:00Z"/>
              <w:b/>
              <w:bCs/>
            </w:rPr>
          </w:rPrChange>
        </w:rPr>
      </w:pPr>
      <w:ins w:id="954" w:author="Kunal Kumar Singh [2]" w:date="2025-07-23T16:10:00Z" w16du:dateUtc="2025-07-23T10:40:00Z">
        <w:r>
          <w:rPr>
            <w:b/>
            <w:bCs/>
          </w:rPr>
          <w:t>main()</w:t>
        </w:r>
      </w:ins>
    </w:p>
    <w:p w14:paraId="7E8CE783" w14:textId="77777777" w:rsidR="009F1274" w:rsidRDefault="009F1274" w:rsidP="009F1274">
      <w:pPr>
        <w:pStyle w:val="Code"/>
        <w:rPr>
          <w:ins w:id="955" w:author="Kunal Kumar Singh [2]" w:date="2025-07-23T16:10:00Z" w16du:dateUtc="2025-07-23T10:40:00Z"/>
        </w:rPr>
      </w:pPr>
      <w:ins w:id="956" w:author="Kunal Kumar Singh [2]" w:date="2025-07-23T16:10:00Z" w16du:dateUtc="2025-07-23T10:40:00Z">
        <w:r>
          <w:t>def main():</w:t>
        </w:r>
      </w:ins>
    </w:p>
    <w:p w14:paraId="7E9A7B68" w14:textId="77777777" w:rsidR="009F1274" w:rsidRDefault="009F1274" w:rsidP="009F1274">
      <w:pPr>
        <w:pStyle w:val="Code"/>
        <w:rPr>
          <w:ins w:id="957" w:author="Kunal Kumar Singh [2]" w:date="2025-07-23T16:10:00Z" w16du:dateUtc="2025-07-23T10:40:00Z"/>
        </w:rPr>
      </w:pPr>
      <w:ins w:id="958" w:author="Kunal Kumar Singh [2]" w:date="2025-07-23T16:10:00Z" w16du:dateUtc="2025-07-23T10:40:00Z">
        <w:r>
          <w:t xml:space="preserve">    </w:t>
        </w:r>
        <w:proofErr w:type="spellStart"/>
        <w:r>
          <w:t>all_users</w:t>
        </w:r>
        <w:proofErr w:type="spellEnd"/>
        <w:r>
          <w:t xml:space="preserve"> = </w:t>
        </w:r>
        <w:proofErr w:type="spellStart"/>
        <w:r>
          <w:t>load_dashboard_configs</w:t>
        </w:r>
        <w:proofErr w:type="spellEnd"/>
        <w:r>
          <w:t>(CSV_FILE)</w:t>
        </w:r>
      </w:ins>
    </w:p>
    <w:p w14:paraId="077D3780" w14:textId="77777777" w:rsidR="009F1274" w:rsidRDefault="009F1274" w:rsidP="009F1274">
      <w:pPr>
        <w:pStyle w:val="Code"/>
        <w:rPr>
          <w:ins w:id="959" w:author="Kunal Kumar Singh [2]" w:date="2025-07-23T16:10:00Z" w16du:dateUtc="2025-07-23T10:40:00Z"/>
        </w:rPr>
      </w:pPr>
      <w:ins w:id="960" w:author="Kunal Kumar Singh [2]" w:date="2025-07-23T16:10:00Z" w16du:dateUtc="2025-07-23T10:40:00Z">
        <w:r>
          <w:t xml:space="preserve">    blocked = </w:t>
        </w:r>
        <w:proofErr w:type="spellStart"/>
        <w:r>
          <w:t>load_blocked_datasets</w:t>
        </w:r>
        <w:proofErr w:type="spellEnd"/>
        <w:r>
          <w:t>(BLOCKED_FILE)</w:t>
        </w:r>
      </w:ins>
    </w:p>
    <w:p w14:paraId="69C6E092" w14:textId="77777777" w:rsidR="009F1274" w:rsidRDefault="009F1274" w:rsidP="009F1274">
      <w:pPr>
        <w:pStyle w:val="Code"/>
        <w:rPr>
          <w:ins w:id="961" w:author="Kunal Kumar Singh [2]" w:date="2025-07-23T16:10:00Z" w16du:dateUtc="2025-07-23T10:40:00Z"/>
        </w:rPr>
      </w:pPr>
      <w:ins w:id="962" w:author="Kunal Kumar Singh [2]" w:date="2025-07-23T16:10:00Z" w16du:dateUtc="2025-07-23T10:40:00Z">
        <w:r>
          <w:t xml:space="preserve">    dashboards = []</w:t>
        </w:r>
      </w:ins>
    </w:p>
    <w:p w14:paraId="0DA22E4A" w14:textId="77777777" w:rsidR="009F1274" w:rsidRDefault="009F1274" w:rsidP="009F1274">
      <w:pPr>
        <w:pStyle w:val="Code"/>
        <w:rPr>
          <w:ins w:id="963" w:author="Kunal Kumar Singh [2]" w:date="2025-07-23T16:10:00Z" w16du:dateUtc="2025-07-23T10:40:00Z"/>
        </w:rPr>
      </w:pPr>
    </w:p>
    <w:p w14:paraId="21D679EB" w14:textId="77777777" w:rsidR="009F1274" w:rsidRDefault="009F1274" w:rsidP="009F1274">
      <w:pPr>
        <w:pStyle w:val="Code"/>
        <w:rPr>
          <w:ins w:id="964" w:author="Kunal Kumar Singh [2]" w:date="2025-07-23T16:10:00Z" w16du:dateUtc="2025-07-23T10:40:00Z"/>
        </w:rPr>
      </w:pPr>
      <w:ins w:id="965" w:author="Kunal Kumar Singh [2]" w:date="2025-07-23T16:10:00Z" w16du:dateUtc="2025-07-23T10:40:00Z">
        <w:r>
          <w:t xml:space="preserve">    for user in </w:t>
        </w:r>
        <w:proofErr w:type="spellStart"/>
        <w:r>
          <w:t>all_users</w:t>
        </w:r>
        <w:proofErr w:type="spellEnd"/>
        <w:r>
          <w:t>:</w:t>
        </w:r>
      </w:ins>
    </w:p>
    <w:p w14:paraId="3C0FE637" w14:textId="77777777" w:rsidR="009F1274" w:rsidRDefault="009F1274" w:rsidP="009F1274">
      <w:pPr>
        <w:pStyle w:val="Code"/>
        <w:rPr>
          <w:ins w:id="966" w:author="Kunal Kumar Singh [2]" w:date="2025-07-23T16:10:00Z" w16du:dateUtc="2025-07-23T10:40:00Z"/>
        </w:rPr>
      </w:pPr>
      <w:ins w:id="967" w:author="Kunal Kumar Singh [2]" w:date="2025-07-23T16:10:00Z" w16du:dateUtc="2025-07-23T10:40:00Z">
        <w:r>
          <w:t xml:space="preserve">        token = </w:t>
        </w:r>
        <w:proofErr w:type="spellStart"/>
        <w:r>
          <w:t>get_token</w:t>
        </w:r>
        <w:proofErr w:type="spellEnd"/>
        <w:r>
          <w:t>(user)</w:t>
        </w:r>
      </w:ins>
    </w:p>
    <w:p w14:paraId="48FFAE83" w14:textId="77777777" w:rsidR="009F1274" w:rsidRDefault="009F1274" w:rsidP="009F1274">
      <w:pPr>
        <w:pStyle w:val="Code"/>
        <w:rPr>
          <w:ins w:id="968" w:author="Kunal Kumar Singh [2]" w:date="2025-07-23T16:10:00Z" w16du:dateUtc="2025-07-23T10:40:00Z"/>
        </w:rPr>
      </w:pPr>
      <w:ins w:id="969" w:author="Kunal Kumar Singh [2]" w:date="2025-07-23T16:10:00Z" w16du:dateUtc="2025-07-23T10:40:00Z">
        <w:r>
          <w:t xml:space="preserve">        if not token:</w:t>
        </w:r>
      </w:ins>
    </w:p>
    <w:p w14:paraId="13D6ABF6" w14:textId="77777777" w:rsidR="009F1274" w:rsidRDefault="009F1274" w:rsidP="009F1274">
      <w:pPr>
        <w:pStyle w:val="Code"/>
        <w:rPr>
          <w:ins w:id="970" w:author="Kunal Kumar Singh [2]" w:date="2025-07-23T16:10:00Z" w16du:dateUtc="2025-07-23T10:40:00Z"/>
        </w:rPr>
      </w:pPr>
      <w:ins w:id="971" w:author="Kunal Kumar Singh [2]" w:date="2025-07-23T16:10:00Z" w16du:dateUtc="2025-07-23T10:40:00Z">
        <w:r>
          <w:t xml:space="preserve">            continue</w:t>
        </w:r>
      </w:ins>
    </w:p>
    <w:p w14:paraId="2D8FC413" w14:textId="77777777" w:rsidR="009F1274" w:rsidRDefault="009F1274" w:rsidP="009F1274">
      <w:pPr>
        <w:pStyle w:val="Code"/>
        <w:rPr>
          <w:ins w:id="972" w:author="Kunal Kumar Singh [2]" w:date="2025-07-23T16:10:00Z" w16du:dateUtc="2025-07-23T10:40:00Z"/>
        </w:rPr>
      </w:pPr>
      <w:ins w:id="973" w:author="Kunal Kumar Singh [2]" w:date="2025-07-23T16:10:00Z" w16du:dateUtc="2025-07-23T10:40:00Z">
        <w:r>
          <w:t xml:space="preserve">        datasets = </w:t>
        </w:r>
        <w:proofErr w:type="spellStart"/>
        <w:r>
          <w:t>get_user_datasets</w:t>
        </w:r>
        <w:proofErr w:type="spellEnd"/>
        <w:r>
          <w:t>(user, token)</w:t>
        </w:r>
      </w:ins>
    </w:p>
    <w:p w14:paraId="7F61E038" w14:textId="77777777" w:rsidR="009F1274" w:rsidRDefault="009F1274" w:rsidP="009F1274">
      <w:pPr>
        <w:pStyle w:val="Code"/>
        <w:rPr>
          <w:ins w:id="974" w:author="Kunal Kumar Singh [2]" w:date="2025-07-23T16:10:00Z" w16du:dateUtc="2025-07-23T10:40:00Z"/>
        </w:rPr>
      </w:pPr>
      <w:ins w:id="975" w:author="Kunal Kumar Singh [2]" w:date="2025-07-23T16:10:00Z" w16du:dateUtc="2025-07-23T10:40:00Z">
        <w:r>
          <w:lastRenderedPageBreak/>
          <w:t xml:space="preserve">        </w:t>
        </w:r>
        <w:proofErr w:type="spellStart"/>
        <w:r>
          <w:t>for ds</w:t>
        </w:r>
        <w:proofErr w:type="spellEnd"/>
        <w:r>
          <w:t xml:space="preserve"> in datasets:</w:t>
        </w:r>
      </w:ins>
    </w:p>
    <w:p w14:paraId="68E3C3F2" w14:textId="77777777" w:rsidR="009F1274" w:rsidRDefault="009F1274" w:rsidP="009F1274">
      <w:pPr>
        <w:pStyle w:val="Code"/>
        <w:rPr>
          <w:ins w:id="976" w:author="Kunal Kumar Singh [2]" w:date="2025-07-23T16:10:00Z" w16du:dateUtc="2025-07-23T10:40:00Z"/>
        </w:rPr>
      </w:pPr>
      <w:ins w:id="977" w:author="Kunal Kumar Singh [2]" w:date="2025-07-23T16:10:00Z" w16du:dateUtc="2025-07-23T10:40:00Z">
        <w:r>
          <w:t xml:space="preserve">            key = (user['User name'], ds['id'])</w:t>
        </w:r>
      </w:ins>
    </w:p>
    <w:p w14:paraId="04E101A5" w14:textId="77777777" w:rsidR="009F1274" w:rsidRDefault="009F1274" w:rsidP="009F1274">
      <w:pPr>
        <w:pStyle w:val="Code"/>
        <w:rPr>
          <w:ins w:id="978" w:author="Kunal Kumar Singh [2]" w:date="2025-07-23T16:10:00Z" w16du:dateUtc="2025-07-23T10:40:00Z"/>
        </w:rPr>
      </w:pPr>
      <w:ins w:id="979" w:author="Kunal Kumar Singh [2]" w:date="2025-07-23T16:10:00Z" w16du:dateUtc="2025-07-23T10:40:00Z">
        <w:r>
          <w:t xml:space="preserve">            if key in blocked:</w:t>
        </w:r>
      </w:ins>
    </w:p>
    <w:p w14:paraId="4708CB8A" w14:textId="77777777" w:rsidR="009F1274" w:rsidRDefault="009F1274" w:rsidP="009F1274">
      <w:pPr>
        <w:pStyle w:val="Code"/>
        <w:rPr>
          <w:ins w:id="980" w:author="Kunal Kumar Singh [2]" w:date="2025-07-23T16:10:00Z" w16du:dateUtc="2025-07-23T10:40:00Z"/>
        </w:rPr>
      </w:pPr>
      <w:ins w:id="981" w:author="Kunal Kumar Singh [2]" w:date="2025-07-23T16:10:00Z" w16du:dateUtc="2025-07-23T10:40:00Z">
        <w:r>
          <w:t xml:space="preserve">                continue</w:t>
        </w:r>
      </w:ins>
    </w:p>
    <w:p w14:paraId="37755A9B" w14:textId="77777777" w:rsidR="009F1274" w:rsidRDefault="009F1274" w:rsidP="009F1274">
      <w:pPr>
        <w:pStyle w:val="Code"/>
        <w:rPr>
          <w:ins w:id="982" w:author="Kunal Kumar Singh [2]" w:date="2025-07-23T16:10:00Z" w16du:dateUtc="2025-07-23T10:40:00Z"/>
        </w:rPr>
      </w:pPr>
      <w:ins w:id="983" w:author="Kunal Kumar Singh [2]" w:date="2025-07-23T16:10:00Z" w16du:dateUtc="2025-07-23T10:40:00Z">
        <w:r>
          <w:t xml:space="preserve">            config = </w:t>
        </w:r>
        <w:proofErr w:type="spellStart"/>
        <w:r>
          <w:t>user.copy</w:t>
        </w:r>
        <w:proofErr w:type="spellEnd"/>
        <w:r>
          <w:t>()</w:t>
        </w:r>
      </w:ins>
    </w:p>
    <w:p w14:paraId="2C21AE3F" w14:textId="77777777" w:rsidR="009F1274" w:rsidRDefault="009F1274" w:rsidP="009F1274">
      <w:pPr>
        <w:pStyle w:val="Code"/>
        <w:rPr>
          <w:ins w:id="984" w:author="Kunal Kumar Singh [2]" w:date="2025-07-23T16:10:00Z" w16du:dateUtc="2025-07-23T10:40:00Z"/>
        </w:rPr>
      </w:pPr>
      <w:ins w:id="985" w:author="Kunal Kumar Singh [2]" w:date="2025-07-23T16:10:00Z" w16du:dateUtc="2025-07-23T10:40:00Z">
        <w:r>
          <w:t xml:space="preserve">            config['DATASET_ID'] = ds['id']</w:t>
        </w:r>
      </w:ins>
    </w:p>
    <w:p w14:paraId="23267ABC" w14:textId="77777777" w:rsidR="009F1274" w:rsidRDefault="009F1274" w:rsidP="009F1274">
      <w:pPr>
        <w:pStyle w:val="Code"/>
        <w:rPr>
          <w:ins w:id="986" w:author="Kunal Kumar Singh [2]" w:date="2025-07-23T16:10:00Z" w16du:dateUtc="2025-07-23T10:40:00Z"/>
        </w:rPr>
      </w:pPr>
      <w:ins w:id="987" w:author="Kunal Kumar Singh [2]" w:date="2025-07-23T16:10:00Z" w16du:dateUtc="2025-07-23T10:40:00Z">
        <w:r>
          <w:t xml:space="preserve">            </w:t>
        </w:r>
        <w:proofErr w:type="spellStart"/>
        <w:r>
          <w:t>dashboards.append</w:t>
        </w:r>
        <w:proofErr w:type="spellEnd"/>
        <w:r>
          <w:t>(config)</w:t>
        </w:r>
      </w:ins>
    </w:p>
    <w:p w14:paraId="163F3B97" w14:textId="77777777" w:rsidR="009F1274" w:rsidRDefault="009F1274" w:rsidP="009F1274">
      <w:pPr>
        <w:pStyle w:val="Code"/>
        <w:rPr>
          <w:ins w:id="988" w:author="Kunal Kumar Singh [2]" w:date="2025-07-23T16:10:00Z" w16du:dateUtc="2025-07-23T10:40:00Z"/>
        </w:rPr>
      </w:pPr>
    </w:p>
    <w:p w14:paraId="12DDD9AA" w14:textId="77777777" w:rsidR="009F1274" w:rsidRDefault="009F1274" w:rsidP="009F1274">
      <w:pPr>
        <w:pStyle w:val="Code"/>
        <w:rPr>
          <w:ins w:id="989" w:author="Kunal Kumar Singh [2]" w:date="2025-07-23T16:10:00Z" w16du:dateUtc="2025-07-23T10:40:00Z"/>
        </w:rPr>
      </w:pPr>
      <w:ins w:id="990" w:author="Kunal Kumar Singh [2]" w:date="2025-07-23T16:10:00Z" w16du:dateUtc="2025-07-23T10:40:00Z">
        <w:r>
          <w:t xml:space="preserve">    logs, failed = </w:t>
        </w:r>
        <w:proofErr w:type="spellStart"/>
        <w:r>
          <w:t>batch_process</w:t>
        </w:r>
        <w:proofErr w:type="spellEnd"/>
        <w:r>
          <w:t xml:space="preserve">(dashboards, blocked, </w:t>
        </w:r>
        <w:proofErr w:type="spellStart"/>
        <w:r>
          <w:t>retry_mode</w:t>
        </w:r>
        <w:proofErr w:type="spellEnd"/>
        <w:r>
          <w:t>=False)</w:t>
        </w:r>
      </w:ins>
    </w:p>
    <w:p w14:paraId="63F3FF03" w14:textId="77777777" w:rsidR="009F1274" w:rsidRDefault="009F1274" w:rsidP="009F1274">
      <w:pPr>
        <w:pStyle w:val="Code"/>
        <w:rPr>
          <w:ins w:id="991" w:author="Kunal Kumar Singh [2]" w:date="2025-07-23T16:10:00Z" w16du:dateUtc="2025-07-23T10:40:00Z"/>
        </w:rPr>
      </w:pPr>
    </w:p>
    <w:p w14:paraId="228AEF08" w14:textId="77777777" w:rsidR="009F1274" w:rsidRDefault="009F1274" w:rsidP="009F1274">
      <w:pPr>
        <w:pStyle w:val="Code"/>
        <w:rPr>
          <w:ins w:id="992" w:author="Kunal Kumar Singh [2]" w:date="2025-07-23T16:10:00Z" w16du:dateUtc="2025-07-23T10:40:00Z"/>
        </w:rPr>
      </w:pPr>
      <w:ins w:id="993" w:author="Kunal Kumar Singh [2]" w:date="2025-07-23T16:10:00Z" w16du:dateUtc="2025-07-23T10:40:00Z">
        <w:r>
          <w:t xml:space="preserve">    for attempt in range(1, MAX_RETRIES + 1):</w:t>
        </w:r>
      </w:ins>
    </w:p>
    <w:p w14:paraId="4700D0AF" w14:textId="77777777" w:rsidR="009F1274" w:rsidRDefault="009F1274" w:rsidP="009F1274">
      <w:pPr>
        <w:pStyle w:val="Code"/>
        <w:rPr>
          <w:ins w:id="994" w:author="Kunal Kumar Singh [2]" w:date="2025-07-23T16:10:00Z" w16du:dateUtc="2025-07-23T10:40:00Z"/>
        </w:rPr>
      </w:pPr>
      <w:ins w:id="995" w:author="Kunal Kumar Singh [2]" w:date="2025-07-23T16:10:00Z" w16du:dateUtc="2025-07-23T10:40:00Z">
        <w:r>
          <w:t xml:space="preserve">        if not failed:</w:t>
        </w:r>
      </w:ins>
    </w:p>
    <w:p w14:paraId="0552AE0F" w14:textId="77777777" w:rsidR="009F1274" w:rsidRDefault="009F1274" w:rsidP="009F1274">
      <w:pPr>
        <w:pStyle w:val="Code"/>
        <w:rPr>
          <w:ins w:id="996" w:author="Kunal Kumar Singh [2]" w:date="2025-07-23T16:10:00Z" w16du:dateUtc="2025-07-23T10:40:00Z"/>
        </w:rPr>
      </w:pPr>
      <w:ins w:id="997" w:author="Kunal Kumar Singh [2]" w:date="2025-07-23T16:10:00Z" w16du:dateUtc="2025-07-23T10:40:00Z">
        <w:r>
          <w:t xml:space="preserve">            break</w:t>
        </w:r>
      </w:ins>
    </w:p>
    <w:p w14:paraId="4FEC18D1" w14:textId="77777777" w:rsidR="009F1274" w:rsidRDefault="009F1274" w:rsidP="009F1274">
      <w:pPr>
        <w:pStyle w:val="Code"/>
        <w:rPr>
          <w:ins w:id="998" w:author="Kunal Kumar Singh [2]" w:date="2025-07-23T16:10:00Z" w16du:dateUtc="2025-07-23T10:40:00Z"/>
        </w:rPr>
      </w:pPr>
      <w:ins w:id="999" w:author="Kunal Kumar Singh [2]" w:date="2025-07-23T16:10:00Z" w16du:dateUtc="2025-07-23T10:40:00Z">
        <w:r>
          <w:t xml:space="preserve">        print(f"\</w:t>
        </w:r>
        <w:proofErr w:type="spellStart"/>
        <w:r>
          <w:t>nRetry</w:t>
        </w:r>
        <w:proofErr w:type="spellEnd"/>
        <w:r>
          <w:t xml:space="preserve"> Attempt {attempt} for {</w:t>
        </w:r>
        <w:proofErr w:type="spellStart"/>
        <w:r>
          <w:t>len</w:t>
        </w:r>
        <w:proofErr w:type="spellEnd"/>
        <w:r>
          <w:t>(failed)} failed datasets")</w:t>
        </w:r>
      </w:ins>
    </w:p>
    <w:p w14:paraId="2F80D993" w14:textId="77777777" w:rsidR="009F1274" w:rsidRDefault="009F1274" w:rsidP="009F1274">
      <w:pPr>
        <w:pStyle w:val="Code"/>
        <w:rPr>
          <w:ins w:id="1000" w:author="Kunal Kumar Singh [2]" w:date="2025-07-23T16:10:00Z" w16du:dateUtc="2025-07-23T10:40:00Z"/>
        </w:rPr>
      </w:pPr>
      <w:ins w:id="1001" w:author="Kunal Kumar Singh [2]" w:date="2025-07-23T16:10:00Z" w16du:dateUtc="2025-07-23T10:40:00Z">
        <w:r>
          <w:t xml:space="preserve">        </w:t>
        </w:r>
        <w:proofErr w:type="spellStart"/>
        <w:r>
          <w:t>retry_logs</w:t>
        </w:r>
        <w:proofErr w:type="spellEnd"/>
        <w:r>
          <w:t xml:space="preserve">, failed = </w:t>
        </w:r>
        <w:proofErr w:type="spellStart"/>
        <w:r>
          <w:t>batch_process</w:t>
        </w:r>
        <w:proofErr w:type="spellEnd"/>
        <w:r>
          <w:t xml:space="preserve">(failed, blocked, </w:t>
        </w:r>
        <w:proofErr w:type="spellStart"/>
        <w:r>
          <w:t>retry_mode</w:t>
        </w:r>
        <w:proofErr w:type="spellEnd"/>
        <w:r>
          <w:t>=True)</w:t>
        </w:r>
      </w:ins>
    </w:p>
    <w:p w14:paraId="7D27B976" w14:textId="77777777" w:rsidR="009F1274" w:rsidRDefault="009F1274" w:rsidP="009F1274">
      <w:pPr>
        <w:pStyle w:val="Code"/>
        <w:rPr>
          <w:ins w:id="1002" w:author="Kunal Kumar Singh [2]" w:date="2025-07-23T16:10:00Z" w16du:dateUtc="2025-07-23T10:40:00Z"/>
        </w:rPr>
      </w:pPr>
      <w:ins w:id="1003" w:author="Kunal Kumar Singh [2]" w:date="2025-07-23T16:10:00Z" w16du:dateUtc="2025-07-23T10:40:00Z">
        <w:r>
          <w:t xml:space="preserve">        for log in </w:t>
        </w:r>
        <w:proofErr w:type="spellStart"/>
        <w:r>
          <w:t>retry_logs</w:t>
        </w:r>
        <w:proofErr w:type="spellEnd"/>
        <w:r>
          <w:t>:</w:t>
        </w:r>
      </w:ins>
    </w:p>
    <w:p w14:paraId="7802D4A2" w14:textId="77777777" w:rsidR="009F1274" w:rsidRDefault="009F1274" w:rsidP="009F1274">
      <w:pPr>
        <w:pStyle w:val="Code"/>
        <w:rPr>
          <w:ins w:id="1004" w:author="Kunal Kumar Singh [2]" w:date="2025-07-23T16:10:00Z" w16du:dateUtc="2025-07-23T10:40:00Z"/>
        </w:rPr>
      </w:pPr>
      <w:ins w:id="1005" w:author="Kunal Kumar Singh [2]" w:date="2025-07-23T16:10:00Z" w16du:dateUtc="2025-07-23T10:40:00Z">
        <w:r>
          <w:t xml:space="preserve">            if log["Status"] == "Success":</w:t>
        </w:r>
      </w:ins>
    </w:p>
    <w:p w14:paraId="1FA432EE" w14:textId="77777777" w:rsidR="009F1274" w:rsidRDefault="009F1274" w:rsidP="009F1274">
      <w:pPr>
        <w:pStyle w:val="Code"/>
        <w:rPr>
          <w:ins w:id="1006" w:author="Kunal Kumar Singh [2]" w:date="2025-07-23T16:10:00Z" w16du:dateUtc="2025-07-23T10:40:00Z"/>
        </w:rPr>
      </w:pPr>
      <w:ins w:id="1007" w:author="Kunal Kumar Singh [2]" w:date="2025-07-23T16:10:00Z" w16du:dateUtc="2025-07-23T10:40:00Z">
        <w:r>
          <w:t xml:space="preserve">                log["Status"] = </w:t>
        </w:r>
        <w:proofErr w:type="spellStart"/>
        <w:r>
          <w:t>f"Retry</w:t>
        </w:r>
        <w:proofErr w:type="spellEnd"/>
        <w:r>
          <w:t xml:space="preserve"> Success ({attempt})"</w:t>
        </w:r>
      </w:ins>
    </w:p>
    <w:p w14:paraId="79429379" w14:textId="77777777" w:rsidR="009F1274" w:rsidRDefault="009F1274" w:rsidP="009F1274">
      <w:pPr>
        <w:pStyle w:val="Code"/>
        <w:rPr>
          <w:ins w:id="1008" w:author="Kunal Kumar Singh [2]" w:date="2025-07-23T16:10:00Z" w16du:dateUtc="2025-07-23T10:40:00Z"/>
        </w:rPr>
      </w:pPr>
      <w:ins w:id="1009" w:author="Kunal Kumar Singh [2]" w:date="2025-07-23T16:10:00Z" w16du:dateUtc="2025-07-23T10:40:00Z">
        <w:r>
          <w:t xml:space="preserve">            </w:t>
        </w:r>
        <w:proofErr w:type="spellStart"/>
        <w:r>
          <w:t>elif</w:t>
        </w:r>
        <w:proofErr w:type="spellEnd"/>
        <w:r>
          <w:t xml:space="preserve"> log["Status"] == "Failed":</w:t>
        </w:r>
      </w:ins>
    </w:p>
    <w:p w14:paraId="0A207FF2" w14:textId="77777777" w:rsidR="009F1274" w:rsidRDefault="009F1274" w:rsidP="009F1274">
      <w:pPr>
        <w:pStyle w:val="Code"/>
        <w:rPr>
          <w:ins w:id="1010" w:author="Kunal Kumar Singh [2]" w:date="2025-07-23T16:10:00Z" w16du:dateUtc="2025-07-23T10:40:00Z"/>
        </w:rPr>
      </w:pPr>
      <w:ins w:id="1011" w:author="Kunal Kumar Singh [2]" w:date="2025-07-23T16:10:00Z" w16du:dateUtc="2025-07-23T10:40:00Z">
        <w:r>
          <w:t xml:space="preserve">                log["Status"] = </w:t>
        </w:r>
        <w:proofErr w:type="spellStart"/>
        <w:r>
          <w:t>f"Retry</w:t>
        </w:r>
        <w:proofErr w:type="spellEnd"/>
        <w:r>
          <w:t xml:space="preserve"> Failed ({attempt})"</w:t>
        </w:r>
      </w:ins>
    </w:p>
    <w:p w14:paraId="1BD92B7A" w14:textId="77777777" w:rsidR="009F1274" w:rsidRDefault="009F1274" w:rsidP="009F1274">
      <w:pPr>
        <w:pStyle w:val="Code"/>
        <w:rPr>
          <w:ins w:id="1012" w:author="Kunal Kumar Singh [2]" w:date="2025-07-23T16:10:00Z" w16du:dateUtc="2025-07-23T10:40:00Z"/>
        </w:rPr>
      </w:pPr>
      <w:ins w:id="1013" w:author="Kunal Kumar Singh [2]" w:date="2025-07-23T16:10:00Z" w16du:dateUtc="2025-07-23T10:40:00Z">
        <w:r>
          <w:t xml:space="preserve">        </w:t>
        </w:r>
        <w:proofErr w:type="spellStart"/>
        <w:r>
          <w:t>logs.extend</w:t>
        </w:r>
        <w:proofErr w:type="spellEnd"/>
        <w:r>
          <w:t>(</w:t>
        </w:r>
        <w:proofErr w:type="spellStart"/>
        <w:r>
          <w:t>retry_logs</w:t>
        </w:r>
        <w:proofErr w:type="spellEnd"/>
        <w:r>
          <w:t>)</w:t>
        </w:r>
      </w:ins>
    </w:p>
    <w:p w14:paraId="7565A283" w14:textId="77777777" w:rsidR="009F1274" w:rsidRDefault="009F1274" w:rsidP="009F1274">
      <w:pPr>
        <w:pStyle w:val="Code"/>
        <w:rPr>
          <w:ins w:id="1014" w:author="Kunal Kumar Singh [2]" w:date="2025-07-23T16:10:00Z" w16du:dateUtc="2025-07-23T10:40:00Z"/>
        </w:rPr>
      </w:pPr>
    </w:p>
    <w:p w14:paraId="57186876" w14:textId="77777777" w:rsidR="009F1274" w:rsidRDefault="009F1274" w:rsidP="009F1274">
      <w:pPr>
        <w:pStyle w:val="Code"/>
        <w:rPr>
          <w:ins w:id="1015" w:author="Kunal Kumar Singh [2]" w:date="2025-07-23T16:10:00Z" w16du:dateUtc="2025-07-23T10:40:00Z"/>
        </w:rPr>
      </w:pPr>
      <w:ins w:id="1016" w:author="Kunal Kumar Singh [2]" w:date="2025-07-23T16:10:00Z" w16du:dateUtc="2025-07-23T10:40:00Z">
        <w:r>
          <w:t xml:space="preserve">    </w:t>
        </w:r>
        <w:proofErr w:type="spellStart"/>
        <w:r>
          <w:t>df_log</w:t>
        </w:r>
        <w:proofErr w:type="spellEnd"/>
        <w:r>
          <w:t xml:space="preserve"> = </w:t>
        </w:r>
        <w:proofErr w:type="spellStart"/>
        <w:r>
          <w:t>pd.DataFrame</w:t>
        </w:r>
        <w:proofErr w:type="spellEnd"/>
        <w:r>
          <w:t>(logs)</w:t>
        </w:r>
      </w:ins>
    </w:p>
    <w:p w14:paraId="5E6C4DDB" w14:textId="77777777" w:rsidR="009F1274" w:rsidRDefault="009F1274" w:rsidP="009F1274">
      <w:pPr>
        <w:pStyle w:val="Code"/>
        <w:rPr>
          <w:ins w:id="1017" w:author="Kunal Kumar Singh [2]" w:date="2025-07-23T16:10:00Z" w16du:dateUtc="2025-07-23T10:40:00Z"/>
        </w:rPr>
      </w:pPr>
      <w:ins w:id="1018" w:author="Kunal Kumar Singh [2]" w:date="2025-07-23T16:10:00Z" w16du:dateUtc="2025-07-23T10:40:00Z">
        <w:r>
          <w:t xml:space="preserve">    </w:t>
        </w:r>
        <w:proofErr w:type="spellStart"/>
        <w:r>
          <w:t>today_str</w:t>
        </w:r>
        <w:proofErr w:type="spellEnd"/>
        <w:r>
          <w:t xml:space="preserve"> = </w:t>
        </w:r>
        <w:proofErr w:type="spellStart"/>
        <w:r>
          <w:t>time.strftime</w:t>
        </w:r>
        <w:proofErr w:type="spellEnd"/>
        <w:r>
          <w:t>("%d-%m-%Y")</w:t>
        </w:r>
      </w:ins>
    </w:p>
    <w:p w14:paraId="7BF3C656" w14:textId="77777777" w:rsidR="009F1274" w:rsidRDefault="009F1274" w:rsidP="009F1274">
      <w:pPr>
        <w:pStyle w:val="Code"/>
        <w:rPr>
          <w:ins w:id="1019" w:author="Kunal Kumar Singh [2]" w:date="2025-07-23T16:10:00Z" w16du:dateUtc="2025-07-23T10:40:00Z"/>
        </w:rPr>
      </w:pPr>
      <w:ins w:id="1020" w:author="Kunal Kumar Singh [2]" w:date="2025-07-23T16:10:00Z" w16du:dateUtc="2025-07-23T10:40:00Z">
        <w:r>
          <w:t xml:space="preserve">    filename = </w:t>
        </w:r>
        <w:proofErr w:type="spellStart"/>
        <w:r>
          <w:t>f"refresh_log</w:t>
        </w:r>
        <w:proofErr w:type="spellEnd"/>
        <w:r>
          <w:t>_{</w:t>
        </w:r>
        <w:proofErr w:type="spellStart"/>
        <w:r>
          <w:t>today_str</w:t>
        </w:r>
        <w:proofErr w:type="spellEnd"/>
        <w:r>
          <w:t>}.xlsx"</w:t>
        </w:r>
      </w:ins>
    </w:p>
    <w:p w14:paraId="520CD424" w14:textId="77777777" w:rsidR="009F1274" w:rsidRDefault="009F1274" w:rsidP="009F1274">
      <w:pPr>
        <w:pStyle w:val="Code"/>
        <w:rPr>
          <w:ins w:id="1021" w:author="Kunal Kumar Singh [2]" w:date="2025-07-23T16:10:00Z" w16du:dateUtc="2025-07-23T10:40:00Z"/>
        </w:rPr>
      </w:pPr>
      <w:ins w:id="1022" w:author="Kunal Kumar Singh [2]" w:date="2025-07-23T16:10:00Z" w16du:dateUtc="2025-07-23T10:40:00Z">
        <w:r>
          <w:t xml:space="preserve">    </w:t>
        </w:r>
        <w:proofErr w:type="spellStart"/>
        <w:r>
          <w:t>df_log.to_excel</w:t>
        </w:r>
        <w:proofErr w:type="spellEnd"/>
        <w:r>
          <w:t>(filename, index=False)</w:t>
        </w:r>
      </w:ins>
    </w:p>
    <w:p w14:paraId="51334F81" w14:textId="77777777" w:rsidR="009F1274" w:rsidRDefault="009F1274" w:rsidP="009F1274">
      <w:pPr>
        <w:pStyle w:val="Code"/>
        <w:rPr>
          <w:ins w:id="1023" w:author="Kunal Kumar Singh [2]" w:date="2025-07-23T16:10:00Z" w16du:dateUtc="2025-07-23T10:40:00Z"/>
        </w:rPr>
      </w:pPr>
      <w:ins w:id="1024" w:author="Kunal Kumar Singh [2]" w:date="2025-07-23T16:10:00Z" w16du:dateUtc="2025-07-23T10:40:00Z">
        <w:r>
          <w:t xml:space="preserve">    print(f"\</w:t>
        </w:r>
        <w:proofErr w:type="spellStart"/>
        <w:r>
          <w:t>nRefresh</w:t>
        </w:r>
        <w:proofErr w:type="spellEnd"/>
        <w:r>
          <w:t xml:space="preserve"> log saved to {filename} in {</w:t>
        </w:r>
        <w:proofErr w:type="spellStart"/>
        <w:r>
          <w:t>os.getcwd</w:t>
        </w:r>
        <w:proofErr w:type="spellEnd"/>
        <w:r>
          <w:t>()}")</w:t>
        </w:r>
      </w:ins>
    </w:p>
    <w:p w14:paraId="3B392D1E" w14:textId="387DED51" w:rsidR="009F1274" w:rsidRDefault="009F1274" w:rsidP="009F1274">
      <w:pPr>
        <w:pStyle w:val="Code"/>
        <w:rPr>
          <w:ins w:id="1025" w:author="Kunal Kumar Singh [2]" w:date="2025-07-23T16:10:00Z" w16du:dateUtc="2025-07-23T10:40:00Z"/>
        </w:rPr>
        <w:pPrChange w:id="1026" w:author="Kunal Kumar Singh [2]" w:date="2025-07-23T16:10:00Z" w16du:dateUtc="2025-07-23T10:40:00Z">
          <w:pPr>
            <w:pStyle w:val="ListParagraph"/>
            <w:spacing w:before="240"/>
          </w:pPr>
        </w:pPrChange>
      </w:pPr>
      <w:ins w:id="1027" w:author="Kunal Kumar Singh [2]" w:date="2025-07-23T16:10:00Z" w16du:dateUtc="2025-07-23T10:40:00Z">
        <w:r>
          <w:t xml:space="preserve">    print("All refresh operations completed.")</w:t>
        </w:r>
      </w:ins>
    </w:p>
    <w:p w14:paraId="02FAC18D" w14:textId="2DDDD7F8" w:rsidR="009F1274" w:rsidRDefault="009F1274" w:rsidP="009F1274">
      <w:pPr>
        <w:pStyle w:val="ListParagraph"/>
        <w:spacing w:before="240"/>
        <w:rPr>
          <w:ins w:id="1028" w:author="Kunal Kumar Singh [2]" w:date="2025-07-23T16:12:00Z" w16du:dateUtc="2025-07-23T10:42:00Z"/>
        </w:rPr>
      </w:pPr>
      <w:ins w:id="1029" w:author="Kunal Kumar Singh [2]" w:date="2025-07-23T16:11:00Z">
        <w:r w:rsidRPr="009F1274">
          <w:t>The main() function serves as the central coordinator for the entire Power BI dataset refresh automation workflow. It is the primary entry point for execution and oversees the complete lifecycle of dataset processing</w:t>
        </w:r>
      </w:ins>
      <w:ins w:id="1030" w:author="Kunal Kumar Singh [2]" w:date="2025-07-23T16:12:00Z" w16du:dateUtc="2025-07-23T10:42:00Z">
        <w:r>
          <w:t xml:space="preserve">: </w:t>
        </w:r>
      </w:ins>
      <w:ins w:id="1031" w:author="Kunal Kumar Singh [2]" w:date="2025-07-23T16:11:00Z">
        <w:r w:rsidRPr="009F1274">
          <w:t>from configuration loading and user authentication to refresh initiation, retry handling, and final logging.</w:t>
        </w:r>
      </w:ins>
    </w:p>
    <w:p w14:paraId="26D75078" w14:textId="77777777" w:rsidR="009F1274" w:rsidRPr="009F1274" w:rsidRDefault="009F1274" w:rsidP="009F1274">
      <w:pPr>
        <w:pStyle w:val="ListParagraph"/>
        <w:spacing w:before="240"/>
        <w:rPr>
          <w:ins w:id="1032" w:author="Kunal Kumar Singh [2]" w:date="2025-07-23T16:13:00Z"/>
        </w:rPr>
      </w:pPr>
      <w:ins w:id="1033" w:author="Kunal Kumar Singh [2]" w:date="2025-07-23T16:13:00Z">
        <w:r w:rsidRPr="009F1274">
          <w:t>The function does not accept any parameters directly but internally depends on the following global constants and configuration files:</w:t>
        </w:r>
      </w:ins>
    </w:p>
    <w:p w14:paraId="2D36CF68" w14:textId="77777777" w:rsidR="009F1274" w:rsidRPr="009F1274" w:rsidRDefault="009F1274" w:rsidP="009F1274">
      <w:pPr>
        <w:pStyle w:val="ListParagraph"/>
        <w:numPr>
          <w:ilvl w:val="0"/>
          <w:numId w:val="277"/>
        </w:numPr>
        <w:spacing w:before="240"/>
        <w:rPr>
          <w:ins w:id="1034" w:author="Kunal Kumar Singh [2]" w:date="2025-07-23T16:13:00Z"/>
        </w:rPr>
      </w:pPr>
      <w:ins w:id="1035" w:author="Kunal Kumar Singh [2]" w:date="2025-07-23T16:13:00Z">
        <w:r w:rsidRPr="009F1274">
          <w:rPr>
            <w:b/>
            <w:bCs/>
          </w:rPr>
          <w:t>CSV_FILE</w:t>
        </w:r>
        <w:r w:rsidRPr="009F1274">
          <w:t xml:space="preserve">: Refers to the </w:t>
        </w:r>
        <w:r w:rsidRPr="009F1274">
          <w:rPr>
            <w:b/>
            <w:bCs/>
            <w:rPrChange w:id="1036" w:author="Kunal Kumar Singh [2]" w:date="2025-07-23T16:15:00Z" w16du:dateUtc="2025-07-23T10:45:00Z">
              <w:rPr/>
            </w:rPrChange>
          </w:rPr>
          <w:t>dashboards.csv</w:t>
        </w:r>
        <w:r w:rsidRPr="009F1274">
          <w:t xml:space="preserve"> file that contains user credentials and category metadata.</w:t>
        </w:r>
      </w:ins>
    </w:p>
    <w:p w14:paraId="2ABF8B05" w14:textId="77777777" w:rsidR="009F1274" w:rsidRPr="009F1274" w:rsidRDefault="009F1274" w:rsidP="009F1274">
      <w:pPr>
        <w:pStyle w:val="ListParagraph"/>
        <w:numPr>
          <w:ilvl w:val="0"/>
          <w:numId w:val="277"/>
        </w:numPr>
        <w:spacing w:before="240"/>
        <w:rPr>
          <w:ins w:id="1037" w:author="Kunal Kumar Singh [2]" w:date="2025-07-23T16:13:00Z"/>
        </w:rPr>
      </w:pPr>
      <w:ins w:id="1038" w:author="Kunal Kumar Singh [2]" w:date="2025-07-23T16:13:00Z">
        <w:r w:rsidRPr="009F1274">
          <w:rPr>
            <w:b/>
            <w:bCs/>
          </w:rPr>
          <w:t>BLOCKED_FILE</w:t>
        </w:r>
        <w:r w:rsidRPr="009F1274">
          <w:t xml:space="preserve">: Refers to the </w:t>
        </w:r>
        <w:r w:rsidRPr="009F1274">
          <w:rPr>
            <w:b/>
            <w:bCs/>
            <w:rPrChange w:id="1039" w:author="Kunal Kumar Singh [2]" w:date="2025-07-23T16:15:00Z" w16du:dateUtc="2025-07-23T10:45:00Z">
              <w:rPr/>
            </w:rPrChange>
          </w:rPr>
          <w:t>blocked_datasets.csv</w:t>
        </w:r>
        <w:r w:rsidRPr="009F1274">
          <w:t xml:space="preserve"> file, which lists dataset and user combinations that should be excluded from the refresh process.</w:t>
        </w:r>
      </w:ins>
    </w:p>
    <w:p w14:paraId="1145082D" w14:textId="77777777" w:rsidR="009F1274" w:rsidRPr="009F1274" w:rsidRDefault="009F1274" w:rsidP="009F1274">
      <w:pPr>
        <w:pStyle w:val="ListParagraph"/>
        <w:numPr>
          <w:ilvl w:val="0"/>
          <w:numId w:val="277"/>
        </w:numPr>
        <w:spacing w:before="240"/>
        <w:rPr>
          <w:ins w:id="1040" w:author="Kunal Kumar Singh [2]" w:date="2025-07-23T16:13:00Z"/>
        </w:rPr>
      </w:pPr>
      <w:ins w:id="1041" w:author="Kunal Kumar Singh [2]" w:date="2025-07-23T16:13:00Z">
        <w:r w:rsidRPr="009F1274">
          <w:rPr>
            <w:b/>
            <w:bCs/>
          </w:rPr>
          <w:lastRenderedPageBreak/>
          <w:t>MAX_RETRIES</w:t>
        </w:r>
        <w:r w:rsidRPr="009F1274">
          <w:t>: Specifies how many times the script will retry failed dataset refreshes. This is applied in the retry loop.</w:t>
        </w:r>
      </w:ins>
    </w:p>
    <w:p w14:paraId="20575328" w14:textId="77777777" w:rsidR="009F1274" w:rsidRPr="009F1274" w:rsidRDefault="009F1274" w:rsidP="009F1274">
      <w:pPr>
        <w:pStyle w:val="ListParagraph"/>
        <w:spacing w:before="240"/>
        <w:rPr>
          <w:ins w:id="1042" w:author="Kunal Kumar Singh [2]" w:date="2025-07-23T16:13:00Z"/>
        </w:rPr>
      </w:pPr>
      <w:ins w:id="1043" w:author="Kunal Kumar Singh [2]" w:date="2025-07-23T16:13:00Z">
        <w:r w:rsidRPr="009F1274">
          <w:t xml:space="preserve">The execution begins by calling </w:t>
        </w:r>
        <w:proofErr w:type="spellStart"/>
        <w:r w:rsidRPr="009F1274">
          <w:rPr>
            <w:b/>
            <w:bCs/>
            <w:rPrChange w:id="1044" w:author="Kunal Kumar Singh [2]" w:date="2025-07-23T16:15:00Z" w16du:dateUtc="2025-07-23T10:45:00Z">
              <w:rPr/>
            </w:rPrChange>
          </w:rPr>
          <w:t>load_dashboard_configs</w:t>
        </w:r>
        <w:proofErr w:type="spellEnd"/>
        <w:r w:rsidRPr="009F1274">
          <w:rPr>
            <w:b/>
            <w:bCs/>
            <w:rPrChange w:id="1045" w:author="Kunal Kumar Singh [2]" w:date="2025-07-23T16:15:00Z" w16du:dateUtc="2025-07-23T10:45:00Z">
              <w:rPr/>
            </w:rPrChange>
          </w:rPr>
          <w:t>()</w:t>
        </w:r>
        <w:r w:rsidRPr="009F1274">
          <w:t xml:space="preserve"> to read user information from the CSV file and eliminate duplicate credentials. Simultaneously, </w:t>
        </w:r>
        <w:proofErr w:type="spellStart"/>
        <w:r w:rsidRPr="009F1274">
          <w:rPr>
            <w:b/>
            <w:bCs/>
            <w:rPrChange w:id="1046" w:author="Kunal Kumar Singh [2]" w:date="2025-07-23T16:15:00Z" w16du:dateUtc="2025-07-23T10:45:00Z">
              <w:rPr/>
            </w:rPrChange>
          </w:rPr>
          <w:t>load_blocked_datasets</w:t>
        </w:r>
        <w:proofErr w:type="spellEnd"/>
        <w:r w:rsidRPr="009F1274">
          <w:rPr>
            <w:b/>
            <w:bCs/>
            <w:rPrChange w:id="1047" w:author="Kunal Kumar Singh [2]" w:date="2025-07-23T16:15:00Z" w16du:dateUtc="2025-07-23T10:45:00Z">
              <w:rPr/>
            </w:rPrChange>
          </w:rPr>
          <w:t>()</w:t>
        </w:r>
        <w:r w:rsidRPr="009F1274">
          <w:t xml:space="preserve"> is invoked to create a set of blocked dataset/user combinations for later exclusion.</w:t>
        </w:r>
      </w:ins>
    </w:p>
    <w:p w14:paraId="511DF0D5" w14:textId="77777777" w:rsidR="009F1274" w:rsidRPr="009F1274" w:rsidRDefault="009F1274" w:rsidP="009F1274">
      <w:pPr>
        <w:pStyle w:val="ListParagraph"/>
        <w:spacing w:before="240"/>
        <w:rPr>
          <w:ins w:id="1048" w:author="Kunal Kumar Singh [2]" w:date="2025-07-23T16:13:00Z"/>
        </w:rPr>
      </w:pPr>
      <w:ins w:id="1049" w:author="Kunal Kumar Singh [2]" w:date="2025-07-23T16:13:00Z">
        <w:r w:rsidRPr="009F1274">
          <w:t xml:space="preserve">Next, the script enters a loop over all users. For each user, it retrieves an authentication token using </w:t>
        </w:r>
        <w:proofErr w:type="spellStart"/>
        <w:r w:rsidRPr="009F1274">
          <w:rPr>
            <w:b/>
            <w:bCs/>
            <w:rPrChange w:id="1050" w:author="Kunal Kumar Singh [2]" w:date="2025-07-23T16:15:00Z" w16du:dateUtc="2025-07-23T10:45:00Z">
              <w:rPr/>
            </w:rPrChange>
          </w:rPr>
          <w:t>get_token</w:t>
        </w:r>
        <w:proofErr w:type="spellEnd"/>
        <w:r w:rsidRPr="009F1274">
          <w:rPr>
            <w:b/>
            <w:bCs/>
            <w:rPrChange w:id="1051" w:author="Kunal Kumar Singh [2]" w:date="2025-07-23T16:15:00Z" w16du:dateUtc="2025-07-23T10:45:00Z">
              <w:rPr/>
            </w:rPrChange>
          </w:rPr>
          <w:t>()</w:t>
        </w:r>
        <w:r w:rsidRPr="009F1274">
          <w:t xml:space="preserve">. If the token cannot be obtained (e.g., due to invalid credentials or API failures), that user is skipped. Otherwise, the script calls </w:t>
        </w:r>
        <w:proofErr w:type="spellStart"/>
        <w:r w:rsidRPr="009F1274">
          <w:rPr>
            <w:b/>
            <w:bCs/>
            <w:rPrChange w:id="1052" w:author="Kunal Kumar Singh [2]" w:date="2025-07-23T16:15:00Z" w16du:dateUtc="2025-07-23T10:45:00Z">
              <w:rPr/>
            </w:rPrChange>
          </w:rPr>
          <w:t>get_user_datasets</w:t>
        </w:r>
        <w:proofErr w:type="spellEnd"/>
        <w:r w:rsidRPr="009F1274">
          <w:rPr>
            <w:b/>
            <w:bCs/>
            <w:rPrChange w:id="1053" w:author="Kunal Kumar Singh [2]" w:date="2025-07-23T16:15:00Z" w16du:dateUtc="2025-07-23T10:45:00Z">
              <w:rPr/>
            </w:rPrChange>
          </w:rPr>
          <w:t>()</w:t>
        </w:r>
        <w:r w:rsidRPr="009F1274">
          <w:t xml:space="preserve"> to fetch all datasets accessible by that user.</w:t>
        </w:r>
      </w:ins>
    </w:p>
    <w:p w14:paraId="04AD0A47" w14:textId="77777777" w:rsidR="009F1274" w:rsidRPr="009F1274" w:rsidRDefault="009F1274" w:rsidP="009F1274">
      <w:pPr>
        <w:pStyle w:val="ListParagraph"/>
        <w:spacing w:before="240"/>
        <w:rPr>
          <w:ins w:id="1054" w:author="Kunal Kumar Singh [2]" w:date="2025-07-23T16:13:00Z"/>
        </w:rPr>
      </w:pPr>
      <w:ins w:id="1055" w:author="Kunal Kumar Singh [2]" w:date="2025-07-23T16:13:00Z">
        <w:r w:rsidRPr="009F1274">
          <w:t xml:space="preserve">Each dataset is evaluated against the blocked set. If it is not blocked, a new configuration dictionary is constructed by copying the user's credentials and appending the </w:t>
        </w:r>
        <w:r w:rsidRPr="009F1274">
          <w:rPr>
            <w:b/>
            <w:bCs/>
            <w:rPrChange w:id="1056" w:author="Kunal Kumar Singh [2]" w:date="2025-07-23T16:14:00Z" w16du:dateUtc="2025-07-23T10:44:00Z">
              <w:rPr/>
            </w:rPrChange>
          </w:rPr>
          <w:t>DATASET_ID</w:t>
        </w:r>
        <w:r w:rsidRPr="009F1274">
          <w:t>. This dictionary is added to a master list called dashboards, which aggregates all eligible dataset refresh jobs across users.</w:t>
        </w:r>
      </w:ins>
    </w:p>
    <w:p w14:paraId="7D6FF2AC" w14:textId="77777777" w:rsidR="009F1274" w:rsidRPr="009F1274" w:rsidRDefault="009F1274" w:rsidP="009F1274">
      <w:pPr>
        <w:pStyle w:val="ListParagraph"/>
        <w:spacing w:before="240"/>
        <w:rPr>
          <w:ins w:id="1057" w:author="Kunal Kumar Singh [2]" w:date="2025-07-23T16:13:00Z"/>
        </w:rPr>
      </w:pPr>
      <w:ins w:id="1058" w:author="Kunal Kumar Singh [2]" w:date="2025-07-23T16:13:00Z">
        <w:r w:rsidRPr="009F1274">
          <w:t xml:space="preserve">Once the dashboards list is populated, it is passed to the </w:t>
        </w:r>
        <w:proofErr w:type="spellStart"/>
        <w:r w:rsidRPr="009F1274">
          <w:t>batch_process</w:t>
        </w:r>
        <w:proofErr w:type="spellEnd"/>
        <w:r w:rsidRPr="009F1274">
          <w:t>() function to initiate the first round of dataset refreshes. This function returns two outputs:</w:t>
        </w:r>
      </w:ins>
    </w:p>
    <w:p w14:paraId="4ABDA91E" w14:textId="77777777" w:rsidR="009F1274" w:rsidRPr="009F1274" w:rsidRDefault="009F1274" w:rsidP="009F1274">
      <w:pPr>
        <w:pStyle w:val="ListParagraph"/>
        <w:numPr>
          <w:ilvl w:val="0"/>
          <w:numId w:val="278"/>
        </w:numPr>
        <w:spacing w:before="240"/>
        <w:rPr>
          <w:ins w:id="1059" w:author="Kunal Kumar Singh [2]" w:date="2025-07-23T16:13:00Z"/>
        </w:rPr>
      </w:pPr>
      <w:ins w:id="1060" w:author="Kunal Kumar Singh [2]" w:date="2025-07-23T16:13:00Z">
        <w:r w:rsidRPr="009F1274">
          <w:rPr>
            <w:b/>
            <w:bCs/>
          </w:rPr>
          <w:t>logs</w:t>
        </w:r>
        <w:r w:rsidRPr="009F1274">
          <w:t>: A list of refresh attempt results, including success, failure, and associated metadata.</w:t>
        </w:r>
      </w:ins>
    </w:p>
    <w:p w14:paraId="690DCED2" w14:textId="77777777" w:rsidR="009F1274" w:rsidRPr="009F1274" w:rsidRDefault="009F1274" w:rsidP="009F1274">
      <w:pPr>
        <w:pStyle w:val="ListParagraph"/>
        <w:numPr>
          <w:ilvl w:val="0"/>
          <w:numId w:val="278"/>
        </w:numPr>
        <w:spacing w:before="240"/>
        <w:rPr>
          <w:ins w:id="1061" w:author="Kunal Kumar Singh [2]" w:date="2025-07-23T16:13:00Z"/>
        </w:rPr>
      </w:pPr>
      <w:ins w:id="1062" w:author="Kunal Kumar Singh [2]" w:date="2025-07-23T16:13:00Z">
        <w:r w:rsidRPr="009F1274">
          <w:rPr>
            <w:b/>
            <w:bCs/>
          </w:rPr>
          <w:t>failed</w:t>
        </w:r>
        <w:r w:rsidRPr="009F1274">
          <w:t>: A list of datasets that failed to refresh during the first round and are eligible for retries.</w:t>
        </w:r>
      </w:ins>
    </w:p>
    <w:p w14:paraId="51C42FD8" w14:textId="77777777" w:rsidR="009F1274" w:rsidRPr="009F1274" w:rsidRDefault="009F1274" w:rsidP="009F1274">
      <w:pPr>
        <w:pStyle w:val="ListParagraph"/>
        <w:spacing w:before="240"/>
        <w:rPr>
          <w:ins w:id="1063" w:author="Kunal Kumar Singh [2]" w:date="2025-07-23T16:13:00Z"/>
        </w:rPr>
      </w:pPr>
      <w:ins w:id="1064" w:author="Kunal Kumar Singh [2]" w:date="2025-07-23T16:13:00Z">
        <w:r w:rsidRPr="009F1274">
          <w:t xml:space="preserve">The script then enters a retry loop that runs up to </w:t>
        </w:r>
        <w:r w:rsidRPr="009F1274">
          <w:rPr>
            <w:b/>
            <w:bCs/>
            <w:rPrChange w:id="1065" w:author="Kunal Kumar Singh [2]" w:date="2025-07-23T16:14:00Z" w16du:dateUtc="2025-07-23T10:44:00Z">
              <w:rPr/>
            </w:rPrChange>
          </w:rPr>
          <w:t>MAX_RETRIES</w:t>
        </w:r>
        <w:r w:rsidRPr="009F1274">
          <w:t xml:space="preserve"> times. On each iteration, it prints a retry message and re-submits the list of failed datasets to </w:t>
        </w:r>
        <w:proofErr w:type="spellStart"/>
        <w:r w:rsidRPr="009F1274">
          <w:rPr>
            <w:b/>
            <w:bCs/>
            <w:rPrChange w:id="1066" w:author="Kunal Kumar Singh [2]" w:date="2025-07-23T16:14:00Z" w16du:dateUtc="2025-07-23T10:44:00Z">
              <w:rPr/>
            </w:rPrChange>
          </w:rPr>
          <w:t>batch_process</w:t>
        </w:r>
        <w:proofErr w:type="spellEnd"/>
        <w:r w:rsidRPr="009F1274">
          <w:rPr>
            <w:b/>
            <w:bCs/>
            <w:rPrChange w:id="1067" w:author="Kunal Kumar Singh [2]" w:date="2025-07-23T16:14:00Z" w16du:dateUtc="2025-07-23T10:44:00Z">
              <w:rPr/>
            </w:rPrChange>
          </w:rPr>
          <w:t>()</w:t>
        </w:r>
        <w:r w:rsidRPr="009F1274">
          <w:t xml:space="preserve"> with </w:t>
        </w:r>
        <w:proofErr w:type="spellStart"/>
        <w:r w:rsidRPr="009F1274">
          <w:rPr>
            <w:b/>
            <w:bCs/>
            <w:rPrChange w:id="1068" w:author="Kunal Kumar Singh [2]" w:date="2025-07-23T16:14:00Z" w16du:dateUtc="2025-07-23T10:44:00Z">
              <w:rPr/>
            </w:rPrChange>
          </w:rPr>
          <w:t>retry_mode</w:t>
        </w:r>
        <w:proofErr w:type="spellEnd"/>
        <w:r w:rsidRPr="009F1274">
          <w:rPr>
            <w:b/>
            <w:bCs/>
            <w:rPrChange w:id="1069" w:author="Kunal Kumar Singh [2]" w:date="2025-07-23T16:14:00Z" w16du:dateUtc="2025-07-23T10:44:00Z">
              <w:rPr/>
            </w:rPrChange>
          </w:rPr>
          <w:t>=True</w:t>
        </w:r>
        <w:r w:rsidRPr="009F1274">
          <w:t>, allowing it to apply a smaller retry batch size. After each retry round, the retry results are tagged with either "Retry Success (n)" or "Retry Failed (n)", where n represents the attempt number. All retry logs are appended to the master logs list for comprehensive tracking.</w:t>
        </w:r>
      </w:ins>
    </w:p>
    <w:p w14:paraId="6E6C5E56" w14:textId="5077907C" w:rsidR="009F1274" w:rsidRDefault="009F1274" w:rsidP="009F1274">
      <w:pPr>
        <w:pStyle w:val="ListParagraph"/>
        <w:spacing w:before="240"/>
        <w:rPr>
          <w:ins w:id="1070" w:author="Kunal Kumar Singh [2]" w:date="2025-07-23T16:17:00Z" w16du:dateUtc="2025-07-23T10:47:00Z"/>
        </w:rPr>
      </w:pPr>
      <w:ins w:id="1071" w:author="Kunal Kumar Singh [2]" w:date="2025-07-23T16:13:00Z">
        <w:r w:rsidRPr="009F1274">
          <w:t xml:space="preserve">Finally, the script compiles the full log data into a </w:t>
        </w:r>
      </w:ins>
      <w:ins w:id="1072" w:author="Kunal Kumar Singh [2]" w:date="2025-07-23T16:14:00Z" w16du:dateUtc="2025-07-23T10:44:00Z">
        <w:r w:rsidRPr="009F1274">
          <w:t>panda</w:t>
        </w:r>
        <w:r>
          <w:t>s</w:t>
        </w:r>
        <w:r w:rsidRPr="009F1274">
          <w:t xml:space="preserve"> DataFrame</w:t>
        </w:r>
      </w:ins>
      <w:ins w:id="1073" w:author="Kunal Kumar Singh [2]" w:date="2025-07-23T16:13:00Z">
        <w:r w:rsidRPr="009F1274">
          <w:t xml:space="preserve">, writes it to an Excel file named </w:t>
        </w:r>
        <w:proofErr w:type="spellStart"/>
        <w:r w:rsidRPr="009F1274">
          <w:rPr>
            <w:b/>
            <w:bCs/>
            <w:rPrChange w:id="1074" w:author="Kunal Kumar Singh [2]" w:date="2025-07-23T16:14:00Z" w16du:dateUtc="2025-07-23T10:44:00Z">
              <w:rPr/>
            </w:rPrChange>
          </w:rPr>
          <w:t>refresh_log</w:t>
        </w:r>
        <w:proofErr w:type="spellEnd"/>
        <w:r w:rsidRPr="009F1274">
          <w:rPr>
            <w:b/>
            <w:bCs/>
            <w:rPrChange w:id="1075" w:author="Kunal Kumar Singh [2]" w:date="2025-07-23T16:14:00Z" w16du:dateUtc="2025-07-23T10:44:00Z">
              <w:rPr/>
            </w:rPrChange>
          </w:rPr>
          <w:t>_&lt;date&gt;.xlsx</w:t>
        </w:r>
        <w:r w:rsidRPr="009F1274">
          <w:t>, and saves it to the working directory. A confirmation message is printed with the saved filename and the current path, marking the successful completion of the refresh cycle.</w:t>
        </w:r>
      </w:ins>
    </w:p>
    <w:p w14:paraId="0F98E475" w14:textId="185CE083" w:rsidR="00F54260" w:rsidRDefault="00F54260" w:rsidP="00F54260">
      <w:pPr>
        <w:pStyle w:val="Heading1"/>
        <w:spacing w:before="240"/>
        <w:rPr>
          <w:ins w:id="1076" w:author="Kunal Kumar Singh [2]" w:date="2025-07-23T16:18:00Z" w16du:dateUtc="2025-07-23T10:48:00Z"/>
        </w:rPr>
      </w:pPr>
      <w:bookmarkStart w:id="1077" w:name="_Toc204183038"/>
      <w:ins w:id="1078" w:author="Kunal Kumar Singh [2]" w:date="2025-07-23T16:18:00Z" w16du:dateUtc="2025-07-23T10:48:00Z">
        <w:r>
          <w:t>Execution Instructions</w:t>
        </w:r>
        <w:bookmarkEnd w:id="1077"/>
      </w:ins>
    </w:p>
    <w:p w14:paraId="3AD63477" w14:textId="4A761CDB" w:rsidR="00F54260" w:rsidRDefault="00F54260" w:rsidP="00F54260">
      <w:pPr>
        <w:pStyle w:val="ListParagraph"/>
        <w:numPr>
          <w:ilvl w:val="1"/>
          <w:numId w:val="276"/>
        </w:numPr>
        <w:ind w:left="426"/>
        <w:rPr>
          <w:ins w:id="1079" w:author="Kunal Kumar Singh [2]" w:date="2025-07-23T16:18:00Z" w16du:dateUtc="2025-07-23T10:48:00Z"/>
        </w:rPr>
        <w:pPrChange w:id="1080" w:author="Kunal Kumar Singh [2]" w:date="2025-07-23T16:19:00Z" w16du:dateUtc="2025-07-23T10:49:00Z">
          <w:pPr/>
        </w:pPrChange>
      </w:pPr>
      <w:ins w:id="1081" w:author="Kunal Kumar Singh [2]" w:date="2025-07-23T16:18:00Z" w16du:dateUtc="2025-07-23T10:48:00Z">
        <w:r>
          <w:t>Ensure Python 3.9+ and the following packages are installed:</w:t>
        </w:r>
      </w:ins>
    </w:p>
    <w:p w14:paraId="46A7958B" w14:textId="53EE7CBC" w:rsidR="00F54260" w:rsidRDefault="00F54260" w:rsidP="00F54260">
      <w:pPr>
        <w:pStyle w:val="ListParagraph"/>
        <w:numPr>
          <w:ilvl w:val="0"/>
          <w:numId w:val="278"/>
        </w:numPr>
        <w:tabs>
          <w:tab w:val="clear" w:pos="1080"/>
          <w:tab w:val="num" w:pos="851"/>
        </w:tabs>
        <w:ind w:left="851"/>
        <w:rPr>
          <w:ins w:id="1082" w:author="Kunal Kumar Singh [2]" w:date="2025-07-23T16:18:00Z" w16du:dateUtc="2025-07-23T10:48:00Z"/>
        </w:rPr>
        <w:pPrChange w:id="1083" w:author="Kunal Kumar Singh [2]" w:date="2025-07-23T16:19:00Z" w16du:dateUtc="2025-07-23T10:49:00Z">
          <w:pPr/>
        </w:pPrChange>
      </w:pPr>
      <w:ins w:id="1084" w:author="Kunal Kumar Singh [2]" w:date="2025-07-23T16:18:00Z" w16du:dateUtc="2025-07-23T10:48:00Z">
        <w:r>
          <w:t>pandas</w:t>
        </w:r>
      </w:ins>
    </w:p>
    <w:p w14:paraId="2620C6F2" w14:textId="7ECD073A" w:rsidR="00F54260" w:rsidRDefault="00F54260" w:rsidP="00F54260">
      <w:pPr>
        <w:pStyle w:val="ListParagraph"/>
        <w:numPr>
          <w:ilvl w:val="0"/>
          <w:numId w:val="278"/>
        </w:numPr>
        <w:tabs>
          <w:tab w:val="clear" w:pos="1080"/>
          <w:tab w:val="num" w:pos="851"/>
        </w:tabs>
        <w:ind w:left="851"/>
        <w:rPr>
          <w:ins w:id="1085" w:author="Kunal Kumar Singh [2]" w:date="2025-07-23T16:18:00Z" w16du:dateUtc="2025-07-23T10:48:00Z"/>
        </w:rPr>
        <w:pPrChange w:id="1086" w:author="Kunal Kumar Singh [2]" w:date="2025-07-23T16:19:00Z" w16du:dateUtc="2025-07-23T10:49:00Z">
          <w:pPr/>
        </w:pPrChange>
      </w:pPr>
      <w:ins w:id="1087" w:author="Kunal Kumar Singh [2]" w:date="2025-07-23T16:18:00Z" w16du:dateUtc="2025-07-23T10:48:00Z">
        <w:r>
          <w:t>requests</w:t>
        </w:r>
      </w:ins>
    </w:p>
    <w:p w14:paraId="527CF666" w14:textId="14C29678" w:rsidR="00F54260" w:rsidRDefault="00F54260" w:rsidP="00F54260">
      <w:pPr>
        <w:pStyle w:val="ListParagraph"/>
        <w:numPr>
          <w:ilvl w:val="0"/>
          <w:numId w:val="278"/>
        </w:numPr>
        <w:tabs>
          <w:tab w:val="clear" w:pos="1080"/>
          <w:tab w:val="num" w:pos="851"/>
        </w:tabs>
        <w:ind w:left="851"/>
        <w:rPr>
          <w:ins w:id="1088" w:author="Kunal Kumar Singh [2]" w:date="2025-07-23T16:18:00Z" w16du:dateUtc="2025-07-23T10:48:00Z"/>
        </w:rPr>
        <w:pPrChange w:id="1089" w:author="Kunal Kumar Singh [2]" w:date="2025-07-23T16:19:00Z" w16du:dateUtc="2025-07-23T10:49:00Z">
          <w:pPr/>
        </w:pPrChange>
      </w:pPr>
      <w:proofErr w:type="spellStart"/>
      <w:ins w:id="1090" w:author="Kunal Kumar Singh [2]" w:date="2025-07-23T16:18:00Z" w16du:dateUtc="2025-07-23T10:48:00Z">
        <w:r>
          <w:lastRenderedPageBreak/>
          <w:t>openpyxl</w:t>
        </w:r>
        <w:proofErr w:type="spellEnd"/>
      </w:ins>
    </w:p>
    <w:p w14:paraId="1F0581A5" w14:textId="33549CFE" w:rsidR="00F54260" w:rsidRDefault="00F54260" w:rsidP="00FA57A8">
      <w:pPr>
        <w:pStyle w:val="ListParagraph"/>
        <w:numPr>
          <w:ilvl w:val="1"/>
          <w:numId w:val="276"/>
        </w:numPr>
        <w:ind w:left="426"/>
        <w:rPr>
          <w:ins w:id="1091" w:author="Kunal Kumar Singh [2]" w:date="2025-07-23T16:18:00Z" w16du:dateUtc="2025-07-23T10:48:00Z"/>
        </w:rPr>
        <w:pPrChange w:id="1092" w:author="Kunal Kumar Singh [2]" w:date="2025-07-23T16:19:00Z" w16du:dateUtc="2025-07-23T10:49:00Z">
          <w:pPr/>
        </w:pPrChange>
      </w:pPr>
      <w:ins w:id="1093" w:author="Kunal Kumar Singh [2]" w:date="2025-07-23T16:18:00Z" w16du:dateUtc="2025-07-23T10:48:00Z">
        <w:r>
          <w:t>Place the following files in the same directory:</w:t>
        </w:r>
      </w:ins>
    </w:p>
    <w:p w14:paraId="314B6192" w14:textId="349B5458" w:rsidR="00F54260" w:rsidRDefault="00F54260" w:rsidP="00FA57A8">
      <w:pPr>
        <w:pStyle w:val="ListParagraph"/>
        <w:numPr>
          <w:ilvl w:val="0"/>
          <w:numId w:val="282"/>
        </w:numPr>
        <w:ind w:left="851"/>
        <w:rPr>
          <w:ins w:id="1094" w:author="Kunal Kumar Singh [2]" w:date="2025-07-23T16:18:00Z" w16du:dateUtc="2025-07-23T10:48:00Z"/>
        </w:rPr>
        <w:pPrChange w:id="1095" w:author="Kunal Kumar Singh [2]" w:date="2025-07-23T16:27:00Z" w16du:dateUtc="2025-07-23T10:57:00Z">
          <w:pPr/>
        </w:pPrChange>
      </w:pPr>
      <w:ins w:id="1096" w:author="Kunal Kumar Singh [2]" w:date="2025-07-23T16:18:00Z" w16du:dateUtc="2025-07-23T10:48:00Z">
        <w:r>
          <w:t>Dashboards Refresh_v2.4.py</w:t>
        </w:r>
      </w:ins>
    </w:p>
    <w:p w14:paraId="33EAF495" w14:textId="3F06A1B7" w:rsidR="00F54260" w:rsidRDefault="00F54260" w:rsidP="00FA57A8">
      <w:pPr>
        <w:pStyle w:val="ListParagraph"/>
        <w:numPr>
          <w:ilvl w:val="0"/>
          <w:numId w:val="282"/>
        </w:numPr>
        <w:ind w:left="851"/>
        <w:rPr>
          <w:ins w:id="1097" w:author="Kunal Kumar Singh [2]" w:date="2025-07-23T16:18:00Z" w16du:dateUtc="2025-07-23T10:48:00Z"/>
        </w:rPr>
        <w:pPrChange w:id="1098" w:author="Kunal Kumar Singh [2]" w:date="2025-07-23T16:27:00Z" w16du:dateUtc="2025-07-23T10:57:00Z">
          <w:pPr/>
        </w:pPrChange>
      </w:pPr>
      <w:ins w:id="1099" w:author="Kunal Kumar Singh [2]" w:date="2025-07-23T16:18:00Z" w16du:dateUtc="2025-07-23T10:48:00Z">
        <w:r>
          <w:t>dashboards.csv</w:t>
        </w:r>
      </w:ins>
    </w:p>
    <w:p w14:paraId="7BFE4639" w14:textId="283AB891" w:rsidR="00F54260" w:rsidRPr="00F54260" w:rsidRDefault="00F54260" w:rsidP="00FA57A8">
      <w:pPr>
        <w:pStyle w:val="ListParagraph"/>
        <w:numPr>
          <w:ilvl w:val="0"/>
          <w:numId w:val="282"/>
        </w:numPr>
        <w:ind w:left="851"/>
        <w:rPr>
          <w:ins w:id="1100" w:author="Kunal Kumar Singh [2]" w:date="2025-07-23T16:13:00Z"/>
        </w:rPr>
        <w:pPrChange w:id="1101" w:author="Kunal Kumar Singh [2]" w:date="2025-07-23T16:27:00Z" w16du:dateUtc="2025-07-23T10:57:00Z">
          <w:pPr>
            <w:pStyle w:val="ListParagraph"/>
            <w:spacing w:before="240"/>
          </w:pPr>
        </w:pPrChange>
      </w:pPr>
      <w:ins w:id="1102" w:author="Kunal Kumar Singh [2]" w:date="2025-07-23T16:18:00Z" w16du:dateUtc="2025-07-23T10:48:00Z">
        <w:r>
          <w:t>blocked_datasets.csv</w:t>
        </w:r>
      </w:ins>
    </w:p>
    <w:p w14:paraId="2E9EB8D3" w14:textId="77777777" w:rsidR="00237776" w:rsidRPr="00237776" w:rsidRDefault="00237776" w:rsidP="00237776">
      <w:pPr>
        <w:pStyle w:val="Heading1"/>
        <w:rPr>
          <w:ins w:id="1103" w:author="Kunal Kumar Singh [2]" w:date="2025-07-23T16:59:00Z"/>
        </w:rPr>
        <w:pPrChange w:id="1104" w:author="Kunal Kumar Singh [2]" w:date="2025-07-23T16:59:00Z" w16du:dateUtc="2025-07-23T11:29:00Z">
          <w:pPr>
            <w:spacing w:before="240"/>
          </w:pPr>
        </w:pPrChange>
      </w:pPr>
      <w:bookmarkStart w:id="1105" w:name="_Toc204183039"/>
      <w:ins w:id="1106" w:author="Kunal Kumar Singh [2]" w:date="2025-07-23T16:59:00Z">
        <w:r w:rsidRPr="00237776">
          <w:t xml:space="preserve">Logging </w:t>
        </w:r>
        <w:proofErr w:type="spellStart"/>
        <w:r w:rsidRPr="00237776">
          <w:t>Behavior</w:t>
        </w:r>
        <w:bookmarkEnd w:id="1105"/>
        <w:proofErr w:type="spellEnd"/>
      </w:ins>
    </w:p>
    <w:p w14:paraId="1A254DE0" w14:textId="77777777" w:rsidR="00237776" w:rsidRPr="00237776" w:rsidRDefault="00237776" w:rsidP="00237776">
      <w:pPr>
        <w:spacing w:before="240"/>
        <w:rPr>
          <w:ins w:id="1107" w:author="Kunal Kumar Singh [2]" w:date="2025-07-23T16:59:00Z"/>
        </w:rPr>
      </w:pPr>
      <w:ins w:id="1108" w:author="Kunal Kumar Singh [2]" w:date="2025-07-23T16:59:00Z">
        <w:r w:rsidRPr="00237776">
          <w:t xml:space="preserve">The script provides real-time visibility into execution progress and records detailed refresh logs. Logging </w:t>
        </w:r>
        <w:proofErr w:type="spellStart"/>
        <w:r w:rsidRPr="00237776">
          <w:t>behavior</w:t>
        </w:r>
        <w:proofErr w:type="spellEnd"/>
        <w:r w:rsidRPr="00237776">
          <w:t xml:space="preserve"> includes:</w:t>
        </w:r>
      </w:ins>
    </w:p>
    <w:p w14:paraId="24293EFA" w14:textId="77777777" w:rsidR="00237776" w:rsidRPr="00237776" w:rsidRDefault="00237776" w:rsidP="00237776">
      <w:pPr>
        <w:numPr>
          <w:ilvl w:val="0"/>
          <w:numId w:val="283"/>
        </w:numPr>
        <w:tabs>
          <w:tab w:val="clear" w:pos="720"/>
        </w:tabs>
        <w:spacing w:before="240"/>
        <w:ind w:left="426"/>
        <w:rPr>
          <w:ins w:id="1109" w:author="Kunal Kumar Singh [2]" w:date="2025-07-23T16:59:00Z"/>
        </w:rPr>
        <w:pPrChange w:id="1110" w:author="Kunal Kumar Singh [2]" w:date="2025-07-23T17:00:00Z" w16du:dateUtc="2025-07-23T11:30:00Z">
          <w:pPr>
            <w:numPr>
              <w:numId w:val="283"/>
            </w:numPr>
            <w:tabs>
              <w:tab w:val="num" w:pos="720"/>
            </w:tabs>
            <w:spacing w:before="240"/>
            <w:ind w:left="720" w:hanging="360"/>
          </w:pPr>
        </w:pPrChange>
      </w:pPr>
      <w:ins w:id="1111" w:author="Kunal Kumar Singh [2]" w:date="2025-07-23T16:59:00Z">
        <w:r w:rsidRPr="00237776">
          <w:rPr>
            <w:b/>
            <w:bCs/>
          </w:rPr>
          <w:t>Terminal Output</w:t>
        </w:r>
        <w:r w:rsidRPr="00237776">
          <w:t>:</w:t>
        </w:r>
      </w:ins>
    </w:p>
    <w:p w14:paraId="5D61C3ED" w14:textId="77777777" w:rsidR="00237776" w:rsidRPr="00237776" w:rsidRDefault="00237776" w:rsidP="00237776">
      <w:pPr>
        <w:numPr>
          <w:ilvl w:val="1"/>
          <w:numId w:val="283"/>
        </w:numPr>
        <w:spacing w:before="240"/>
        <w:ind w:left="851"/>
        <w:rPr>
          <w:ins w:id="1112" w:author="Kunal Kumar Singh [2]" w:date="2025-07-23T16:59:00Z"/>
        </w:rPr>
        <w:pPrChange w:id="1113" w:author="Kunal Kumar Singh [2]" w:date="2025-07-23T17:01:00Z" w16du:dateUtc="2025-07-23T11:31:00Z">
          <w:pPr>
            <w:numPr>
              <w:ilvl w:val="1"/>
              <w:numId w:val="283"/>
            </w:numPr>
            <w:tabs>
              <w:tab w:val="num" w:pos="1440"/>
            </w:tabs>
            <w:spacing w:before="240"/>
            <w:ind w:left="1440" w:hanging="360"/>
          </w:pPr>
        </w:pPrChange>
      </w:pPr>
      <w:ins w:id="1114" w:author="Kunal Kumar Singh [2]" w:date="2025-07-23T16:59:00Z">
        <w:r w:rsidRPr="00237776">
          <w:t>Batch initiation messages (Main and Retry batches)</w:t>
        </w:r>
      </w:ins>
    </w:p>
    <w:p w14:paraId="0AA64367" w14:textId="77777777" w:rsidR="00237776" w:rsidRPr="00237776" w:rsidRDefault="00237776" w:rsidP="00237776">
      <w:pPr>
        <w:numPr>
          <w:ilvl w:val="1"/>
          <w:numId w:val="283"/>
        </w:numPr>
        <w:spacing w:before="240"/>
        <w:ind w:left="851"/>
        <w:rPr>
          <w:ins w:id="1115" w:author="Kunal Kumar Singh [2]" w:date="2025-07-23T16:59:00Z"/>
        </w:rPr>
        <w:pPrChange w:id="1116" w:author="Kunal Kumar Singh [2]" w:date="2025-07-23T17:01:00Z" w16du:dateUtc="2025-07-23T11:31:00Z">
          <w:pPr>
            <w:numPr>
              <w:ilvl w:val="1"/>
              <w:numId w:val="283"/>
            </w:numPr>
            <w:tabs>
              <w:tab w:val="num" w:pos="1440"/>
            </w:tabs>
            <w:spacing w:before="240"/>
            <w:ind w:left="1440" w:hanging="360"/>
          </w:pPr>
        </w:pPrChange>
      </w:pPr>
      <w:ins w:id="1117" w:author="Kunal Kumar Singh [2]" w:date="2025-07-23T16:59:00Z">
        <w:r w:rsidRPr="00237776">
          <w:t>Dataset ID and associated user for each refresh attempt</w:t>
        </w:r>
      </w:ins>
    </w:p>
    <w:p w14:paraId="277473E7" w14:textId="77777777" w:rsidR="00237776" w:rsidRPr="00237776" w:rsidRDefault="00237776" w:rsidP="00237776">
      <w:pPr>
        <w:numPr>
          <w:ilvl w:val="1"/>
          <w:numId w:val="283"/>
        </w:numPr>
        <w:spacing w:before="240"/>
        <w:ind w:left="851"/>
        <w:rPr>
          <w:ins w:id="1118" w:author="Kunal Kumar Singh [2]" w:date="2025-07-23T16:59:00Z"/>
        </w:rPr>
        <w:pPrChange w:id="1119" w:author="Kunal Kumar Singh [2]" w:date="2025-07-23T17:01:00Z" w16du:dateUtc="2025-07-23T11:31:00Z">
          <w:pPr>
            <w:numPr>
              <w:ilvl w:val="1"/>
              <w:numId w:val="283"/>
            </w:numPr>
            <w:tabs>
              <w:tab w:val="num" w:pos="1440"/>
            </w:tabs>
            <w:spacing w:before="240"/>
            <w:ind w:left="1440" w:hanging="360"/>
          </w:pPr>
        </w:pPrChange>
      </w:pPr>
      <w:ins w:id="1120" w:author="Kunal Kumar Singh [2]" w:date="2025-07-23T16:59:00Z">
        <w:r w:rsidRPr="00237776">
          <w:t>Refresh status updates: start, in progress, success, and failure</w:t>
        </w:r>
      </w:ins>
    </w:p>
    <w:p w14:paraId="398F2236" w14:textId="77777777" w:rsidR="00237776" w:rsidRPr="00237776" w:rsidRDefault="00237776" w:rsidP="00237776">
      <w:pPr>
        <w:numPr>
          <w:ilvl w:val="1"/>
          <w:numId w:val="283"/>
        </w:numPr>
        <w:spacing w:before="240"/>
        <w:ind w:left="851"/>
        <w:rPr>
          <w:ins w:id="1121" w:author="Kunal Kumar Singh [2]" w:date="2025-07-23T16:59:00Z"/>
        </w:rPr>
        <w:pPrChange w:id="1122" w:author="Kunal Kumar Singh [2]" w:date="2025-07-23T17:01:00Z" w16du:dateUtc="2025-07-23T11:31:00Z">
          <w:pPr>
            <w:numPr>
              <w:ilvl w:val="1"/>
              <w:numId w:val="283"/>
            </w:numPr>
            <w:tabs>
              <w:tab w:val="num" w:pos="1440"/>
            </w:tabs>
            <w:spacing w:before="240"/>
            <w:ind w:left="1440" w:hanging="360"/>
          </w:pPr>
        </w:pPrChange>
      </w:pPr>
      <w:ins w:id="1123" w:author="Kunal Kumar Singh [2]" w:date="2025-07-23T16:59:00Z">
        <w:r w:rsidRPr="00237776">
          <w:t>Retry attempt announcements and retry outcome</w:t>
        </w:r>
      </w:ins>
    </w:p>
    <w:p w14:paraId="43203B6C" w14:textId="77777777" w:rsidR="00237776" w:rsidRPr="00237776" w:rsidRDefault="00237776" w:rsidP="00237776">
      <w:pPr>
        <w:numPr>
          <w:ilvl w:val="0"/>
          <w:numId w:val="283"/>
        </w:numPr>
        <w:tabs>
          <w:tab w:val="clear" w:pos="720"/>
        </w:tabs>
        <w:spacing w:before="240"/>
        <w:ind w:left="426"/>
        <w:rPr>
          <w:ins w:id="1124" w:author="Kunal Kumar Singh [2]" w:date="2025-07-23T16:59:00Z"/>
        </w:rPr>
        <w:pPrChange w:id="1125" w:author="Kunal Kumar Singh [2]" w:date="2025-07-23T17:00:00Z" w16du:dateUtc="2025-07-23T11:30:00Z">
          <w:pPr>
            <w:numPr>
              <w:numId w:val="283"/>
            </w:numPr>
            <w:tabs>
              <w:tab w:val="num" w:pos="720"/>
            </w:tabs>
            <w:spacing w:before="240"/>
            <w:ind w:left="720" w:hanging="360"/>
          </w:pPr>
        </w:pPrChange>
      </w:pPr>
      <w:ins w:id="1126" w:author="Kunal Kumar Singh [2]" w:date="2025-07-23T16:59:00Z">
        <w:r w:rsidRPr="00237776">
          <w:rPr>
            <w:b/>
            <w:bCs/>
          </w:rPr>
          <w:t>Excel Log Output</w:t>
        </w:r>
        <w:r w:rsidRPr="00237776">
          <w:t>:</w:t>
        </w:r>
      </w:ins>
    </w:p>
    <w:p w14:paraId="469474DA" w14:textId="77777777" w:rsidR="00237776" w:rsidRPr="00237776" w:rsidRDefault="00237776" w:rsidP="00237776">
      <w:pPr>
        <w:numPr>
          <w:ilvl w:val="1"/>
          <w:numId w:val="283"/>
        </w:numPr>
        <w:spacing w:before="240"/>
        <w:ind w:left="851"/>
        <w:rPr>
          <w:ins w:id="1127" w:author="Kunal Kumar Singh [2]" w:date="2025-07-23T16:59:00Z"/>
        </w:rPr>
        <w:pPrChange w:id="1128" w:author="Kunal Kumar Singh [2]" w:date="2025-07-23T17:01:00Z" w16du:dateUtc="2025-07-23T11:31:00Z">
          <w:pPr>
            <w:numPr>
              <w:ilvl w:val="1"/>
              <w:numId w:val="283"/>
            </w:numPr>
            <w:tabs>
              <w:tab w:val="num" w:pos="1440"/>
            </w:tabs>
            <w:spacing w:before="240"/>
            <w:ind w:left="1440" w:hanging="360"/>
          </w:pPr>
        </w:pPrChange>
      </w:pPr>
      <w:ins w:id="1129" w:author="Kunal Kumar Singh [2]" w:date="2025-07-23T16:59:00Z">
        <w:r w:rsidRPr="00237776">
          <w:t>One log file is generated per day</w:t>
        </w:r>
      </w:ins>
    </w:p>
    <w:p w14:paraId="4853A823" w14:textId="77777777" w:rsidR="00237776" w:rsidRPr="00237776" w:rsidRDefault="00237776" w:rsidP="00237776">
      <w:pPr>
        <w:numPr>
          <w:ilvl w:val="1"/>
          <w:numId w:val="283"/>
        </w:numPr>
        <w:spacing w:before="240"/>
        <w:ind w:left="851"/>
        <w:rPr>
          <w:ins w:id="1130" w:author="Kunal Kumar Singh [2]" w:date="2025-07-23T16:59:00Z"/>
        </w:rPr>
        <w:pPrChange w:id="1131" w:author="Kunal Kumar Singh [2]" w:date="2025-07-23T17:01:00Z" w16du:dateUtc="2025-07-23T11:31:00Z">
          <w:pPr>
            <w:numPr>
              <w:ilvl w:val="1"/>
              <w:numId w:val="283"/>
            </w:numPr>
            <w:tabs>
              <w:tab w:val="num" w:pos="1440"/>
            </w:tabs>
            <w:spacing w:before="240"/>
            <w:ind w:left="1440" w:hanging="360"/>
          </w:pPr>
        </w:pPrChange>
      </w:pPr>
      <w:ins w:id="1132" w:author="Kunal Kumar Singh [2]" w:date="2025-07-23T16:59:00Z">
        <w:r w:rsidRPr="00237776">
          <w:t>Each dataset processed is tracked with start/end times, status, and errors</w:t>
        </w:r>
      </w:ins>
    </w:p>
    <w:p w14:paraId="4C66117E" w14:textId="77777777" w:rsidR="00237776" w:rsidRPr="00237776" w:rsidRDefault="00237776" w:rsidP="00237776">
      <w:pPr>
        <w:spacing w:before="240"/>
        <w:rPr>
          <w:ins w:id="1133" w:author="Kunal Kumar Singh [2]" w:date="2025-07-23T16:59:00Z"/>
        </w:rPr>
      </w:pPr>
      <w:ins w:id="1134" w:author="Kunal Kumar Singh [2]" w:date="2025-07-23T16:59:00Z">
        <w:r w:rsidRPr="00237776">
          <w:t>This dual logging approach helps with both live monitoring and post-run audits.</w:t>
        </w:r>
      </w:ins>
    </w:p>
    <w:p w14:paraId="32B5CE58" w14:textId="77777777" w:rsidR="00237776" w:rsidRPr="00237776" w:rsidRDefault="00237776" w:rsidP="00237776">
      <w:pPr>
        <w:pStyle w:val="Heading1"/>
        <w:rPr>
          <w:ins w:id="1135" w:author="Kunal Kumar Singh [2]" w:date="2025-07-23T16:59:00Z"/>
        </w:rPr>
        <w:pPrChange w:id="1136" w:author="Kunal Kumar Singh [2]" w:date="2025-07-23T16:59:00Z" w16du:dateUtc="2025-07-23T11:29:00Z">
          <w:pPr>
            <w:spacing w:before="240"/>
          </w:pPr>
        </w:pPrChange>
      </w:pPr>
      <w:bookmarkStart w:id="1137" w:name="_Toc204183040"/>
      <w:ins w:id="1138" w:author="Kunal Kumar Singh [2]" w:date="2025-07-23T16:59:00Z">
        <w:r w:rsidRPr="00237776">
          <w:t>Maintenance Notes</w:t>
        </w:r>
        <w:bookmarkEnd w:id="1137"/>
      </w:ins>
    </w:p>
    <w:p w14:paraId="03B9D5A0" w14:textId="77777777" w:rsidR="00237776" w:rsidRPr="00237776" w:rsidRDefault="00237776" w:rsidP="00237776">
      <w:pPr>
        <w:spacing w:before="240"/>
        <w:rPr>
          <w:ins w:id="1139" w:author="Kunal Kumar Singh [2]" w:date="2025-07-23T16:59:00Z"/>
        </w:rPr>
      </w:pPr>
      <w:ins w:id="1140" w:author="Kunal Kumar Singh [2]" w:date="2025-07-23T16:59:00Z">
        <w:r w:rsidRPr="00237776">
          <w:t>To keep the automation efficient and sustainable, the following maintenance practices are recommended:</w:t>
        </w:r>
      </w:ins>
    </w:p>
    <w:p w14:paraId="0B450277" w14:textId="77777777" w:rsidR="00237776" w:rsidRPr="00237776" w:rsidRDefault="00237776" w:rsidP="00237776">
      <w:pPr>
        <w:numPr>
          <w:ilvl w:val="0"/>
          <w:numId w:val="284"/>
        </w:numPr>
        <w:tabs>
          <w:tab w:val="clear" w:pos="720"/>
          <w:tab w:val="num" w:pos="426"/>
        </w:tabs>
        <w:spacing w:before="240"/>
        <w:ind w:left="426"/>
        <w:rPr>
          <w:ins w:id="1141" w:author="Kunal Kumar Singh [2]" w:date="2025-07-23T16:59:00Z"/>
        </w:rPr>
        <w:pPrChange w:id="1142" w:author="Kunal Kumar Singh [2]" w:date="2025-07-23T17:01:00Z" w16du:dateUtc="2025-07-23T11:31:00Z">
          <w:pPr>
            <w:numPr>
              <w:numId w:val="284"/>
            </w:numPr>
            <w:tabs>
              <w:tab w:val="num" w:pos="720"/>
            </w:tabs>
            <w:spacing w:before="240"/>
            <w:ind w:left="720" w:hanging="360"/>
          </w:pPr>
        </w:pPrChange>
      </w:pPr>
      <w:ins w:id="1143" w:author="Kunal Kumar Singh [2]" w:date="2025-07-23T16:59:00Z">
        <w:r w:rsidRPr="00237776">
          <w:rPr>
            <w:b/>
            <w:bCs/>
          </w:rPr>
          <w:t>Parameter Tuning</w:t>
        </w:r>
        <w:r w:rsidRPr="00237776">
          <w:t>: Adjust MAX_RETRIES, BATCH_SIZE, and CONCURRENT_REFRESHES based on dataset size, frequency, and available gateway capacity.</w:t>
        </w:r>
      </w:ins>
    </w:p>
    <w:p w14:paraId="717C5091" w14:textId="77777777" w:rsidR="00237776" w:rsidRPr="00237776" w:rsidRDefault="00237776" w:rsidP="00237776">
      <w:pPr>
        <w:numPr>
          <w:ilvl w:val="0"/>
          <w:numId w:val="284"/>
        </w:numPr>
        <w:tabs>
          <w:tab w:val="clear" w:pos="720"/>
          <w:tab w:val="num" w:pos="426"/>
        </w:tabs>
        <w:spacing w:before="240"/>
        <w:ind w:left="426"/>
        <w:rPr>
          <w:ins w:id="1144" w:author="Kunal Kumar Singh [2]" w:date="2025-07-23T16:59:00Z"/>
        </w:rPr>
        <w:pPrChange w:id="1145" w:author="Kunal Kumar Singh [2]" w:date="2025-07-23T17:01:00Z" w16du:dateUtc="2025-07-23T11:31:00Z">
          <w:pPr>
            <w:numPr>
              <w:numId w:val="284"/>
            </w:numPr>
            <w:tabs>
              <w:tab w:val="num" w:pos="720"/>
            </w:tabs>
            <w:spacing w:before="240"/>
            <w:ind w:left="720" w:hanging="360"/>
          </w:pPr>
        </w:pPrChange>
      </w:pPr>
      <w:ins w:id="1146" w:author="Kunal Kumar Singh [2]" w:date="2025-07-23T16:59:00Z">
        <w:r w:rsidRPr="00237776">
          <w:rPr>
            <w:b/>
            <w:bCs/>
          </w:rPr>
          <w:t>Blocked Dataset Review</w:t>
        </w:r>
        <w:r w:rsidRPr="00237776">
          <w:t>: Keep the blocked_datasets.csv file updated to reflect datasets that should not be refreshed, especially deprecated or archived datasets.</w:t>
        </w:r>
      </w:ins>
    </w:p>
    <w:p w14:paraId="492BB380" w14:textId="77777777" w:rsidR="00237776" w:rsidRPr="00237776" w:rsidRDefault="00237776" w:rsidP="00237776">
      <w:pPr>
        <w:numPr>
          <w:ilvl w:val="0"/>
          <w:numId w:val="284"/>
        </w:numPr>
        <w:tabs>
          <w:tab w:val="clear" w:pos="720"/>
          <w:tab w:val="num" w:pos="426"/>
        </w:tabs>
        <w:spacing w:before="240"/>
        <w:ind w:left="426"/>
        <w:rPr>
          <w:ins w:id="1147" w:author="Kunal Kumar Singh [2]" w:date="2025-07-23T16:59:00Z"/>
        </w:rPr>
        <w:pPrChange w:id="1148" w:author="Kunal Kumar Singh [2]" w:date="2025-07-23T17:01:00Z" w16du:dateUtc="2025-07-23T11:31:00Z">
          <w:pPr>
            <w:numPr>
              <w:numId w:val="284"/>
            </w:numPr>
            <w:tabs>
              <w:tab w:val="num" w:pos="720"/>
            </w:tabs>
            <w:spacing w:before="240"/>
            <w:ind w:left="720" w:hanging="360"/>
          </w:pPr>
        </w:pPrChange>
      </w:pPr>
      <w:ins w:id="1149" w:author="Kunal Kumar Singh [2]" w:date="2025-07-23T16:59:00Z">
        <w:r w:rsidRPr="00237776">
          <w:rPr>
            <w:b/>
            <w:bCs/>
          </w:rPr>
          <w:t>Log Management</w:t>
        </w:r>
        <w:r w:rsidRPr="00237776">
          <w:t>: Implement a log archival or rotation strategy to prevent clutter and ensure long-term traceability. Old log files can be zipped, timestamped, or moved to a dedicated archival folder for reference.</w:t>
        </w:r>
      </w:ins>
    </w:p>
    <w:p w14:paraId="7B0FC684" w14:textId="77777777" w:rsidR="00237776" w:rsidRPr="00237776" w:rsidRDefault="00237776" w:rsidP="00237776">
      <w:pPr>
        <w:pStyle w:val="Heading1"/>
        <w:rPr>
          <w:ins w:id="1150" w:author="Kunal Kumar Singh [2]" w:date="2025-07-23T16:59:00Z"/>
        </w:rPr>
        <w:pPrChange w:id="1151" w:author="Kunal Kumar Singh [2]" w:date="2025-07-23T16:59:00Z" w16du:dateUtc="2025-07-23T11:29:00Z">
          <w:pPr>
            <w:spacing w:before="240"/>
          </w:pPr>
        </w:pPrChange>
      </w:pPr>
      <w:bookmarkStart w:id="1152" w:name="_Toc204183041"/>
      <w:ins w:id="1153" w:author="Kunal Kumar Singh [2]" w:date="2025-07-23T16:59:00Z">
        <w:r w:rsidRPr="00237776">
          <w:lastRenderedPageBreak/>
          <w:t>Error Handling</w:t>
        </w:r>
        <w:bookmarkEnd w:id="1152"/>
      </w:ins>
    </w:p>
    <w:p w14:paraId="7AB59FAF" w14:textId="176FCF7E" w:rsidR="009F1274" w:rsidRPr="00EA4AC3" w:rsidRDefault="00237776" w:rsidP="00237776">
      <w:pPr>
        <w:spacing w:before="240"/>
        <w:rPr>
          <w:rPrChange w:id="1154" w:author="Kunal Kumar Singh [2]" w:date="2025-07-23T15:45:00Z" w16du:dateUtc="2025-07-23T10:15:00Z">
            <w:rPr>
              <w:sz w:val="22"/>
            </w:rPr>
          </w:rPrChange>
        </w:rPr>
        <w:pPrChange w:id="1155" w:author="Kunal Kumar Singh [2]" w:date="2025-07-23T17:01:00Z" w16du:dateUtc="2025-07-23T11:31:00Z">
          <w:pPr>
            <w:jc w:val="left"/>
          </w:pPr>
        </w:pPrChange>
      </w:pPr>
      <w:ins w:id="1156" w:author="Kunal Kumar Singh [2]" w:date="2025-07-23T16:59:00Z">
        <w:r w:rsidRPr="00237776">
          <w:t>Token fetch failures, dataset access issues, and API errors (e.g., "Invalid dataset. This API can only be called on a Model-based dataset") are logged and do not break the script.</w:t>
        </w:r>
      </w:ins>
    </w:p>
    <w:sectPr w:rsidR="009F1274" w:rsidRPr="00EA4AC3" w:rsidSect="0029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3A00F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6AFD"/>
    <w:multiLevelType w:val="hybridMultilevel"/>
    <w:tmpl w:val="FB2EE1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7C1"/>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2510640"/>
    <w:multiLevelType w:val="hybridMultilevel"/>
    <w:tmpl w:val="E65A9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655A56"/>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7456E"/>
    <w:multiLevelType w:val="hybridMultilevel"/>
    <w:tmpl w:val="9CD8A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58222E"/>
    <w:multiLevelType w:val="hybridMultilevel"/>
    <w:tmpl w:val="0A9A397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055E182C"/>
    <w:multiLevelType w:val="multilevel"/>
    <w:tmpl w:val="242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E0942"/>
    <w:multiLevelType w:val="hybridMultilevel"/>
    <w:tmpl w:val="09684A8A"/>
    <w:lvl w:ilvl="0" w:tplc="08B452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BA48BB"/>
    <w:multiLevelType w:val="hybridMultilevel"/>
    <w:tmpl w:val="C2C0D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99353B"/>
    <w:multiLevelType w:val="hybridMultilevel"/>
    <w:tmpl w:val="8FC4BD9A"/>
    <w:lvl w:ilvl="0" w:tplc="FFFFFFF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0B211ED1"/>
    <w:multiLevelType w:val="hybridMultilevel"/>
    <w:tmpl w:val="E322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8222E8"/>
    <w:multiLevelType w:val="multilevel"/>
    <w:tmpl w:val="AC0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08CF"/>
    <w:multiLevelType w:val="multilevel"/>
    <w:tmpl w:val="216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B79A1"/>
    <w:multiLevelType w:val="hybridMultilevel"/>
    <w:tmpl w:val="E3EC8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C3755C0"/>
    <w:multiLevelType w:val="multilevel"/>
    <w:tmpl w:val="246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06C96"/>
    <w:multiLevelType w:val="hybridMultilevel"/>
    <w:tmpl w:val="0D4A282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0D0A5D49"/>
    <w:multiLevelType w:val="hybridMultilevel"/>
    <w:tmpl w:val="6F2EC15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3304F7"/>
    <w:multiLevelType w:val="multilevel"/>
    <w:tmpl w:val="3C6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C5772"/>
    <w:multiLevelType w:val="hybridMultilevel"/>
    <w:tmpl w:val="682A8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F5906C6"/>
    <w:multiLevelType w:val="multilevel"/>
    <w:tmpl w:val="0DD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9B5E01"/>
    <w:multiLevelType w:val="multilevel"/>
    <w:tmpl w:val="1D3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22962"/>
    <w:multiLevelType w:val="multilevel"/>
    <w:tmpl w:val="B33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C953F8"/>
    <w:multiLevelType w:val="hybridMultilevel"/>
    <w:tmpl w:val="3202E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09F65FD"/>
    <w:multiLevelType w:val="hybridMultilevel"/>
    <w:tmpl w:val="C56C4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12311CF"/>
    <w:multiLevelType w:val="multilevel"/>
    <w:tmpl w:val="AD7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E4640"/>
    <w:multiLevelType w:val="multilevel"/>
    <w:tmpl w:val="8E9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E52D3A"/>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11FE6267"/>
    <w:multiLevelType w:val="hybridMultilevel"/>
    <w:tmpl w:val="8C90082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125A31DC"/>
    <w:multiLevelType w:val="multilevel"/>
    <w:tmpl w:val="69520EE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5D295C"/>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6313BF"/>
    <w:multiLevelType w:val="hybridMultilevel"/>
    <w:tmpl w:val="524C7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4E5DC3"/>
    <w:multiLevelType w:val="hybridMultilevel"/>
    <w:tmpl w:val="7F045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35B416C"/>
    <w:multiLevelType w:val="hybridMultilevel"/>
    <w:tmpl w:val="0F965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6C3076"/>
    <w:multiLevelType w:val="hybridMultilevel"/>
    <w:tmpl w:val="A1C8ECA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155A6082"/>
    <w:multiLevelType w:val="hybridMultilevel"/>
    <w:tmpl w:val="390279EE"/>
    <w:lvl w:ilvl="0" w:tplc="40090001">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15CB2F75"/>
    <w:multiLevelType w:val="hybridMultilevel"/>
    <w:tmpl w:val="B32C4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45029D"/>
    <w:multiLevelType w:val="hybridMultilevel"/>
    <w:tmpl w:val="FDBA7D3A"/>
    <w:lvl w:ilvl="0" w:tplc="40090001">
      <w:start w:val="1"/>
      <w:numFmt w:val="bullet"/>
      <w:lvlText w:val=""/>
      <w:lvlJc w:val="left"/>
      <w:pPr>
        <w:ind w:left="720" w:hanging="360"/>
      </w:pPr>
      <w:rPr>
        <w:rFonts w:ascii="Symbol" w:hAnsi="Symbol" w:hint="default"/>
        <w:b/>
        <w:bCs/>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6C13157"/>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72B02E0"/>
    <w:multiLevelType w:val="hybridMultilevel"/>
    <w:tmpl w:val="1812F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375DC9"/>
    <w:multiLevelType w:val="hybridMultilevel"/>
    <w:tmpl w:val="8898D9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179A3294"/>
    <w:multiLevelType w:val="multilevel"/>
    <w:tmpl w:val="246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E145B5"/>
    <w:multiLevelType w:val="hybridMultilevel"/>
    <w:tmpl w:val="C99AD2E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3" w15:restartNumberingAfterBreak="0">
    <w:nsid w:val="183A100B"/>
    <w:multiLevelType w:val="hybridMultilevel"/>
    <w:tmpl w:val="119AB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8744810"/>
    <w:multiLevelType w:val="hybridMultilevel"/>
    <w:tmpl w:val="4E629E2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5" w15:restartNumberingAfterBreak="0">
    <w:nsid w:val="18E54ED3"/>
    <w:multiLevelType w:val="hybridMultilevel"/>
    <w:tmpl w:val="7E668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AB30039"/>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AF725C3"/>
    <w:multiLevelType w:val="hybridMultilevel"/>
    <w:tmpl w:val="D524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B8B5DF6"/>
    <w:multiLevelType w:val="multilevel"/>
    <w:tmpl w:val="CB9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FB787C"/>
    <w:multiLevelType w:val="hybridMultilevel"/>
    <w:tmpl w:val="0F6C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C43108"/>
    <w:multiLevelType w:val="multilevel"/>
    <w:tmpl w:val="945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1114C"/>
    <w:multiLevelType w:val="hybridMultilevel"/>
    <w:tmpl w:val="C9B26DAA"/>
    <w:lvl w:ilvl="0" w:tplc="826623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F105094"/>
    <w:multiLevelType w:val="multilevel"/>
    <w:tmpl w:val="0A1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A81B63"/>
    <w:multiLevelType w:val="hybridMultilevel"/>
    <w:tmpl w:val="2870B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FB340D6"/>
    <w:multiLevelType w:val="hybridMultilevel"/>
    <w:tmpl w:val="3D9A9EF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5" w15:restartNumberingAfterBreak="0">
    <w:nsid w:val="1FE722E7"/>
    <w:multiLevelType w:val="multilevel"/>
    <w:tmpl w:val="63A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423E4E"/>
    <w:multiLevelType w:val="multilevel"/>
    <w:tmpl w:val="137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7300AE"/>
    <w:multiLevelType w:val="hybridMultilevel"/>
    <w:tmpl w:val="94A04BB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8" w15:restartNumberingAfterBreak="0">
    <w:nsid w:val="20B324A4"/>
    <w:multiLevelType w:val="hybridMultilevel"/>
    <w:tmpl w:val="4732ACDE"/>
    <w:lvl w:ilvl="0" w:tplc="32CE6F0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10273CD"/>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1532669"/>
    <w:multiLevelType w:val="hybridMultilevel"/>
    <w:tmpl w:val="A96AC7C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1D5122A"/>
    <w:multiLevelType w:val="multilevel"/>
    <w:tmpl w:val="A87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E03519"/>
    <w:multiLevelType w:val="hybridMultilevel"/>
    <w:tmpl w:val="8ADE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3897178"/>
    <w:multiLevelType w:val="hybridMultilevel"/>
    <w:tmpl w:val="A2F4F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4546B36"/>
    <w:multiLevelType w:val="hybridMultilevel"/>
    <w:tmpl w:val="7E200D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5" w15:restartNumberingAfterBreak="0">
    <w:nsid w:val="246F741A"/>
    <w:multiLevelType w:val="hybridMultilevel"/>
    <w:tmpl w:val="D5885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4A62FA5"/>
    <w:multiLevelType w:val="multilevel"/>
    <w:tmpl w:val="0CF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C54BFD"/>
    <w:multiLevelType w:val="multilevel"/>
    <w:tmpl w:val="D26CF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DE1DEE"/>
    <w:multiLevelType w:val="hybridMultilevel"/>
    <w:tmpl w:val="F38A7828"/>
    <w:lvl w:ilvl="0" w:tplc="FFFFFFFF">
      <w:start w:val="1"/>
      <w:numFmt w:val="decimal"/>
      <w:lvlText w:val="%1."/>
      <w:lvlJc w:val="left"/>
      <w:pPr>
        <w:ind w:left="1004" w:hanging="360"/>
      </w:pPr>
      <w:rPr>
        <w:b/>
        <w:bCs/>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9" w15:restartNumberingAfterBreak="0">
    <w:nsid w:val="25252820"/>
    <w:multiLevelType w:val="hybridMultilevel"/>
    <w:tmpl w:val="5AA85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5700337"/>
    <w:multiLevelType w:val="hybridMultilevel"/>
    <w:tmpl w:val="E434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5961B8C"/>
    <w:multiLevelType w:val="hybridMultilevel"/>
    <w:tmpl w:val="198E9D9A"/>
    <w:lvl w:ilvl="0" w:tplc="70BA25F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5DC3599"/>
    <w:multiLevelType w:val="hybridMultilevel"/>
    <w:tmpl w:val="C98ED6D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3" w15:restartNumberingAfterBreak="0">
    <w:nsid w:val="26263CF6"/>
    <w:multiLevelType w:val="hybridMultilevel"/>
    <w:tmpl w:val="F7B8E9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4" w15:restartNumberingAfterBreak="0">
    <w:nsid w:val="28D078D1"/>
    <w:multiLevelType w:val="hybridMultilevel"/>
    <w:tmpl w:val="9BE2A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908554A"/>
    <w:multiLevelType w:val="multilevel"/>
    <w:tmpl w:val="69520EE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A2A5927"/>
    <w:multiLevelType w:val="hybridMultilevel"/>
    <w:tmpl w:val="0B90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A52446C"/>
    <w:multiLevelType w:val="multilevel"/>
    <w:tmpl w:val="2A4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535BD3"/>
    <w:multiLevelType w:val="hybridMultilevel"/>
    <w:tmpl w:val="00F62308"/>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79" w15:restartNumberingAfterBreak="0">
    <w:nsid w:val="2A595958"/>
    <w:multiLevelType w:val="multilevel"/>
    <w:tmpl w:val="B90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A238E2"/>
    <w:multiLevelType w:val="hybridMultilevel"/>
    <w:tmpl w:val="CB7C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C4A6018"/>
    <w:multiLevelType w:val="hybridMultilevel"/>
    <w:tmpl w:val="A5648EE4"/>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2" w15:restartNumberingAfterBreak="0">
    <w:nsid w:val="2CB274C2"/>
    <w:multiLevelType w:val="hybridMultilevel"/>
    <w:tmpl w:val="95D82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2CBF5145"/>
    <w:multiLevelType w:val="hybridMultilevel"/>
    <w:tmpl w:val="0A8E6F0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4" w15:restartNumberingAfterBreak="0">
    <w:nsid w:val="2D141C9D"/>
    <w:multiLevelType w:val="hybridMultilevel"/>
    <w:tmpl w:val="F9A0F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2D35799F"/>
    <w:multiLevelType w:val="hybridMultilevel"/>
    <w:tmpl w:val="0C3A7A3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 w15:restartNumberingAfterBreak="0">
    <w:nsid w:val="2DFF4B9A"/>
    <w:multiLevelType w:val="hybridMultilevel"/>
    <w:tmpl w:val="FA32F832"/>
    <w:lvl w:ilvl="0" w:tplc="742E808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4372B6"/>
    <w:multiLevelType w:val="hybridMultilevel"/>
    <w:tmpl w:val="DC9CCCC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8" w15:restartNumberingAfterBreak="0">
    <w:nsid w:val="2F086FF1"/>
    <w:multiLevelType w:val="hybridMultilevel"/>
    <w:tmpl w:val="91109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FEB1950"/>
    <w:multiLevelType w:val="multilevel"/>
    <w:tmpl w:val="A2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AB5F5E"/>
    <w:multiLevelType w:val="hybridMultilevel"/>
    <w:tmpl w:val="9CAABEA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0EE50A9"/>
    <w:multiLevelType w:val="multilevel"/>
    <w:tmpl w:val="67B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269CE"/>
    <w:multiLevelType w:val="hybridMultilevel"/>
    <w:tmpl w:val="7E3E6E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324D02D8"/>
    <w:multiLevelType w:val="hybridMultilevel"/>
    <w:tmpl w:val="85A6C6F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4" w15:restartNumberingAfterBreak="0">
    <w:nsid w:val="328C55B6"/>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5" w15:restartNumberingAfterBreak="0">
    <w:nsid w:val="32BF1162"/>
    <w:multiLevelType w:val="hybridMultilevel"/>
    <w:tmpl w:val="1180E17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6" w15:restartNumberingAfterBreak="0">
    <w:nsid w:val="33922C71"/>
    <w:multiLevelType w:val="hybridMultilevel"/>
    <w:tmpl w:val="6EA2C09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7" w15:restartNumberingAfterBreak="0">
    <w:nsid w:val="34136D36"/>
    <w:multiLevelType w:val="hybridMultilevel"/>
    <w:tmpl w:val="EE9A5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45C625F"/>
    <w:multiLevelType w:val="hybridMultilevel"/>
    <w:tmpl w:val="5450DB0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9" w15:restartNumberingAfterBreak="0">
    <w:nsid w:val="34BF4D01"/>
    <w:multiLevelType w:val="multilevel"/>
    <w:tmpl w:val="A87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3A408E"/>
    <w:multiLevelType w:val="hybridMultilevel"/>
    <w:tmpl w:val="336071A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1" w15:restartNumberingAfterBreak="0">
    <w:nsid w:val="35B06003"/>
    <w:multiLevelType w:val="multilevel"/>
    <w:tmpl w:val="DBB2C9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C7410F"/>
    <w:multiLevelType w:val="hybridMultilevel"/>
    <w:tmpl w:val="42E6062A"/>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03" w15:restartNumberingAfterBreak="0">
    <w:nsid w:val="36580F3A"/>
    <w:multiLevelType w:val="hybridMultilevel"/>
    <w:tmpl w:val="B98268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4" w15:restartNumberingAfterBreak="0">
    <w:nsid w:val="365F17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369F2D50"/>
    <w:multiLevelType w:val="hybridMultilevel"/>
    <w:tmpl w:val="38ACA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6" w15:restartNumberingAfterBreak="0">
    <w:nsid w:val="36AD586B"/>
    <w:multiLevelType w:val="hybridMultilevel"/>
    <w:tmpl w:val="773EF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36D65BC3"/>
    <w:multiLevelType w:val="hybridMultilevel"/>
    <w:tmpl w:val="2C32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73F383F"/>
    <w:multiLevelType w:val="hybridMultilevel"/>
    <w:tmpl w:val="F3604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37561380"/>
    <w:multiLevelType w:val="hybridMultilevel"/>
    <w:tmpl w:val="11A2E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38072E02"/>
    <w:multiLevelType w:val="hybridMultilevel"/>
    <w:tmpl w:val="590A64BC"/>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1" w15:restartNumberingAfterBreak="0">
    <w:nsid w:val="39261FB9"/>
    <w:multiLevelType w:val="multilevel"/>
    <w:tmpl w:val="7A2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3B3C70"/>
    <w:multiLevelType w:val="multilevel"/>
    <w:tmpl w:val="8A02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41307C"/>
    <w:multiLevelType w:val="multilevel"/>
    <w:tmpl w:val="75F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2F63F9"/>
    <w:multiLevelType w:val="multilevel"/>
    <w:tmpl w:val="DBB2C9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9A64FA"/>
    <w:multiLevelType w:val="hybridMultilevel"/>
    <w:tmpl w:val="150E2F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6" w15:restartNumberingAfterBreak="0">
    <w:nsid w:val="3B101976"/>
    <w:multiLevelType w:val="hybridMultilevel"/>
    <w:tmpl w:val="DA28C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BD63F74"/>
    <w:multiLevelType w:val="multilevel"/>
    <w:tmpl w:val="2C5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ED3D58"/>
    <w:multiLevelType w:val="hybridMultilevel"/>
    <w:tmpl w:val="51EC4DFA"/>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19" w15:restartNumberingAfterBreak="0">
    <w:nsid w:val="3C221936"/>
    <w:multiLevelType w:val="hybridMultilevel"/>
    <w:tmpl w:val="E664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C96797B"/>
    <w:multiLevelType w:val="hybridMultilevel"/>
    <w:tmpl w:val="91CE18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1" w15:restartNumberingAfterBreak="0">
    <w:nsid w:val="3CA968BC"/>
    <w:multiLevelType w:val="hybridMultilevel"/>
    <w:tmpl w:val="94A4F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3D971778"/>
    <w:multiLevelType w:val="hybridMultilevel"/>
    <w:tmpl w:val="C17EA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E365838"/>
    <w:multiLevelType w:val="hybridMultilevel"/>
    <w:tmpl w:val="2A381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4" w15:restartNumberingAfterBreak="0">
    <w:nsid w:val="3E383009"/>
    <w:multiLevelType w:val="multilevel"/>
    <w:tmpl w:val="246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B2608A"/>
    <w:multiLevelType w:val="hybridMultilevel"/>
    <w:tmpl w:val="C234E32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6" w15:restartNumberingAfterBreak="0">
    <w:nsid w:val="3FD92C9D"/>
    <w:multiLevelType w:val="multilevel"/>
    <w:tmpl w:val="884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3451C3"/>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1023DBA"/>
    <w:multiLevelType w:val="hybridMultilevel"/>
    <w:tmpl w:val="8020B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1082470"/>
    <w:multiLevelType w:val="hybridMultilevel"/>
    <w:tmpl w:val="4B546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19F3B73"/>
    <w:multiLevelType w:val="hybridMultilevel"/>
    <w:tmpl w:val="EDCA1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1B27A45"/>
    <w:multiLevelType w:val="hybridMultilevel"/>
    <w:tmpl w:val="D2EAFBC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2" w15:restartNumberingAfterBreak="0">
    <w:nsid w:val="41D5482A"/>
    <w:multiLevelType w:val="multilevel"/>
    <w:tmpl w:val="779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3065A0"/>
    <w:multiLevelType w:val="hybridMultilevel"/>
    <w:tmpl w:val="12162E4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4" w15:restartNumberingAfterBreak="0">
    <w:nsid w:val="42EE7403"/>
    <w:multiLevelType w:val="hybridMultilevel"/>
    <w:tmpl w:val="C93CB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3880739"/>
    <w:multiLevelType w:val="hybridMultilevel"/>
    <w:tmpl w:val="5B4278C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6" w15:restartNumberingAfterBreak="0">
    <w:nsid w:val="43944CFC"/>
    <w:multiLevelType w:val="hybridMultilevel"/>
    <w:tmpl w:val="2A08BD72"/>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7" w15:restartNumberingAfterBreak="0">
    <w:nsid w:val="440C3C01"/>
    <w:multiLevelType w:val="multilevel"/>
    <w:tmpl w:val="1A163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2036C2"/>
    <w:multiLevelType w:val="hybridMultilevel"/>
    <w:tmpl w:val="4BF8E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46B07FF"/>
    <w:multiLevelType w:val="hybridMultilevel"/>
    <w:tmpl w:val="EBF01E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0" w15:restartNumberingAfterBreak="0">
    <w:nsid w:val="458E27C5"/>
    <w:multiLevelType w:val="multilevel"/>
    <w:tmpl w:val="FBB4E2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45FF1307"/>
    <w:multiLevelType w:val="multilevel"/>
    <w:tmpl w:val="30E2C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6254831"/>
    <w:multiLevelType w:val="hybridMultilevel"/>
    <w:tmpl w:val="4F4C6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3" w15:restartNumberingAfterBreak="0">
    <w:nsid w:val="46DA6C7F"/>
    <w:multiLevelType w:val="hybridMultilevel"/>
    <w:tmpl w:val="1CD20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6E62E05"/>
    <w:multiLevelType w:val="hybridMultilevel"/>
    <w:tmpl w:val="49D61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FC584D"/>
    <w:multiLevelType w:val="hybridMultilevel"/>
    <w:tmpl w:val="90D6CA8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6" w15:restartNumberingAfterBreak="0">
    <w:nsid w:val="48651CDA"/>
    <w:multiLevelType w:val="multilevel"/>
    <w:tmpl w:val="FAA6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8A179EA"/>
    <w:multiLevelType w:val="hybridMultilevel"/>
    <w:tmpl w:val="A17698F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8" w15:restartNumberingAfterBreak="0">
    <w:nsid w:val="48A65EA0"/>
    <w:multiLevelType w:val="hybridMultilevel"/>
    <w:tmpl w:val="BD362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8F11A7D"/>
    <w:multiLevelType w:val="multilevel"/>
    <w:tmpl w:val="E092D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92B32AA"/>
    <w:multiLevelType w:val="hybridMultilevel"/>
    <w:tmpl w:val="B54EFC1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51" w15:restartNumberingAfterBreak="0">
    <w:nsid w:val="49A86E62"/>
    <w:multiLevelType w:val="hybridMultilevel"/>
    <w:tmpl w:val="73BEC27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4A780F8D"/>
    <w:multiLevelType w:val="hybridMultilevel"/>
    <w:tmpl w:val="5F92F7FE"/>
    <w:lvl w:ilvl="0" w:tplc="5A64084A">
      <w:start w:val="1"/>
      <w:numFmt w:val="decimal"/>
      <w:lvlText w:val="%1."/>
      <w:lvlJc w:val="left"/>
      <w:pPr>
        <w:ind w:left="720" w:hanging="360"/>
      </w:pPr>
      <w:rPr>
        <w:b/>
        <w:bCs/>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4B7920AD"/>
    <w:multiLevelType w:val="hybridMultilevel"/>
    <w:tmpl w:val="7D3A83C8"/>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4" w15:restartNumberingAfterBreak="0">
    <w:nsid w:val="4B803DFD"/>
    <w:multiLevelType w:val="hybridMultilevel"/>
    <w:tmpl w:val="FFBED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C7D2D61"/>
    <w:multiLevelType w:val="multilevel"/>
    <w:tmpl w:val="509E3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9B261A"/>
    <w:multiLevelType w:val="multilevel"/>
    <w:tmpl w:val="BF2ED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7" w15:restartNumberingAfterBreak="0">
    <w:nsid w:val="4CA92253"/>
    <w:multiLevelType w:val="hybridMultilevel"/>
    <w:tmpl w:val="00AC4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CB62D60"/>
    <w:multiLevelType w:val="hybridMultilevel"/>
    <w:tmpl w:val="E31A11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9" w15:restartNumberingAfterBreak="0">
    <w:nsid w:val="4D755662"/>
    <w:multiLevelType w:val="hybridMultilevel"/>
    <w:tmpl w:val="E0662AD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0" w15:restartNumberingAfterBreak="0">
    <w:nsid w:val="4D9F0EF4"/>
    <w:multiLevelType w:val="hybridMultilevel"/>
    <w:tmpl w:val="D99E0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E531AF5"/>
    <w:multiLevelType w:val="hybridMultilevel"/>
    <w:tmpl w:val="ADEE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F3A216B"/>
    <w:multiLevelType w:val="multilevel"/>
    <w:tmpl w:val="A1F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6476E1"/>
    <w:multiLevelType w:val="hybridMultilevel"/>
    <w:tmpl w:val="B6B23CF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4" w15:restartNumberingAfterBreak="0">
    <w:nsid w:val="512C4383"/>
    <w:multiLevelType w:val="hybridMultilevel"/>
    <w:tmpl w:val="51745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1C42042"/>
    <w:multiLevelType w:val="hybridMultilevel"/>
    <w:tmpl w:val="95BCE8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6" w15:restartNumberingAfterBreak="0">
    <w:nsid w:val="51DC2EAF"/>
    <w:multiLevelType w:val="hybridMultilevel"/>
    <w:tmpl w:val="5EFC6C8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7" w15:restartNumberingAfterBreak="0">
    <w:nsid w:val="52D86A77"/>
    <w:multiLevelType w:val="hybridMultilevel"/>
    <w:tmpl w:val="5210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2DE666B"/>
    <w:multiLevelType w:val="hybridMultilevel"/>
    <w:tmpl w:val="A9D4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3134962"/>
    <w:multiLevelType w:val="hybridMultilevel"/>
    <w:tmpl w:val="0EB0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34001CD"/>
    <w:multiLevelType w:val="hybridMultilevel"/>
    <w:tmpl w:val="84B22D1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53482CDF"/>
    <w:multiLevelType w:val="multilevel"/>
    <w:tmpl w:val="5D04D9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2" w15:restartNumberingAfterBreak="0">
    <w:nsid w:val="538F4D46"/>
    <w:multiLevelType w:val="hybridMultilevel"/>
    <w:tmpl w:val="6EF4E840"/>
    <w:lvl w:ilvl="0" w:tplc="8CB0BDA0">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538F6310"/>
    <w:multiLevelType w:val="hybridMultilevel"/>
    <w:tmpl w:val="762AC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3A3609B"/>
    <w:multiLevelType w:val="hybridMultilevel"/>
    <w:tmpl w:val="A96AC7CA"/>
    <w:lvl w:ilvl="0" w:tplc="1A521A4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4D7157E"/>
    <w:multiLevelType w:val="hybridMultilevel"/>
    <w:tmpl w:val="6F9E5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6" w15:restartNumberingAfterBreak="0">
    <w:nsid w:val="54F75A38"/>
    <w:multiLevelType w:val="multilevel"/>
    <w:tmpl w:val="AAF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2B2259"/>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625A26"/>
    <w:multiLevelType w:val="hybridMultilevel"/>
    <w:tmpl w:val="3B6AA0BC"/>
    <w:lvl w:ilvl="0" w:tplc="40090003">
      <w:start w:val="1"/>
      <w:numFmt w:val="bullet"/>
      <w:lvlText w:val="o"/>
      <w:lvlJc w:val="left"/>
      <w:pPr>
        <w:ind w:left="2651" w:hanging="360"/>
      </w:pPr>
      <w:rPr>
        <w:rFonts w:ascii="Courier New" w:hAnsi="Courier New" w:cs="Courier New"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9" w15:restartNumberingAfterBreak="0">
    <w:nsid w:val="56F82B24"/>
    <w:multiLevelType w:val="hybridMultilevel"/>
    <w:tmpl w:val="88C2E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7621459"/>
    <w:multiLevelType w:val="hybridMultilevel"/>
    <w:tmpl w:val="95BE245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1" w15:restartNumberingAfterBreak="0">
    <w:nsid w:val="57E71386"/>
    <w:multiLevelType w:val="hybridMultilevel"/>
    <w:tmpl w:val="74C674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2" w15:restartNumberingAfterBreak="0">
    <w:nsid w:val="57F34D03"/>
    <w:multiLevelType w:val="hybridMultilevel"/>
    <w:tmpl w:val="82348560"/>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847630B"/>
    <w:multiLevelType w:val="hybridMultilevel"/>
    <w:tmpl w:val="BC30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87B3EC0"/>
    <w:multiLevelType w:val="hybridMultilevel"/>
    <w:tmpl w:val="3E3E5F6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5" w15:restartNumberingAfterBreak="0">
    <w:nsid w:val="59753034"/>
    <w:multiLevelType w:val="multilevel"/>
    <w:tmpl w:val="DBB2C9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FA25C0"/>
    <w:multiLevelType w:val="multilevel"/>
    <w:tmpl w:val="E09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2C3B8E"/>
    <w:multiLevelType w:val="multilevel"/>
    <w:tmpl w:val="E4449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8" w15:restartNumberingAfterBreak="0">
    <w:nsid w:val="5C306944"/>
    <w:multiLevelType w:val="hybridMultilevel"/>
    <w:tmpl w:val="4A9A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C590E9F"/>
    <w:multiLevelType w:val="hybridMultilevel"/>
    <w:tmpl w:val="4F4449C6"/>
    <w:lvl w:ilvl="0" w:tplc="40090003">
      <w:start w:val="1"/>
      <w:numFmt w:val="bullet"/>
      <w:lvlText w:val="o"/>
      <w:lvlJc w:val="left"/>
      <w:pPr>
        <w:ind w:left="252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0" w15:restartNumberingAfterBreak="0">
    <w:nsid w:val="5C6F4C92"/>
    <w:multiLevelType w:val="hybridMultilevel"/>
    <w:tmpl w:val="8C30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CB95C7E"/>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DC640E5"/>
    <w:multiLevelType w:val="hybridMultilevel"/>
    <w:tmpl w:val="BD668C3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3" w15:restartNumberingAfterBreak="0">
    <w:nsid w:val="5DF71D0F"/>
    <w:multiLevelType w:val="multilevel"/>
    <w:tmpl w:val="1D7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024B56"/>
    <w:multiLevelType w:val="multilevel"/>
    <w:tmpl w:val="09AEB57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E193EDF"/>
    <w:multiLevelType w:val="multilevel"/>
    <w:tmpl w:val="5B7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E719A4"/>
    <w:multiLevelType w:val="hybridMultilevel"/>
    <w:tmpl w:val="AD1A32D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7" w15:restartNumberingAfterBreak="0">
    <w:nsid w:val="5F0A4133"/>
    <w:multiLevelType w:val="hybridMultilevel"/>
    <w:tmpl w:val="07F0E5A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8" w15:restartNumberingAfterBreak="0">
    <w:nsid w:val="5F0A52A5"/>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F1D157F"/>
    <w:multiLevelType w:val="hybridMultilevel"/>
    <w:tmpl w:val="B87C056E"/>
    <w:lvl w:ilvl="0" w:tplc="42285280">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5F3301A3"/>
    <w:multiLevelType w:val="hybridMultilevel"/>
    <w:tmpl w:val="CDBC6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0667D05"/>
    <w:multiLevelType w:val="hybridMultilevel"/>
    <w:tmpl w:val="5A12D54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2" w15:restartNumberingAfterBreak="0">
    <w:nsid w:val="60B41B67"/>
    <w:multiLevelType w:val="hybridMultilevel"/>
    <w:tmpl w:val="D1820F50"/>
    <w:lvl w:ilvl="0" w:tplc="826623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12629A4"/>
    <w:multiLevelType w:val="multilevel"/>
    <w:tmpl w:val="421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2B7D47"/>
    <w:multiLevelType w:val="hybridMultilevel"/>
    <w:tmpl w:val="DC844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5" w15:restartNumberingAfterBreak="0">
    <w:nsid w:val="613E5F8A"/>
    <w:multiLevelType w:val="multilevel"/>
    <w:tmpl w:val="15F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571EBB"/>
    <w:multiLevelType w:val="hybridMultilevel"/>
    <w:tmpl w:val="353A3EA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7" w15:restartNumberingAfterBreak="0">
    <w:nsid w:val="61CC2391"/>
    <w:multiLevelType w:val="multilevel"/>
    <w:tmpl w:val="A906C95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8" w15:restartNumberingAfterBreak="0">
    <w:nsid w:val="6200529C"/>
    <w:multiLevelType w:val="multilevel"/>
    <w:tmpl w:val="D762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2244DB0"/>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0" w15:restartNumberingAfterBreak="0">
    <w:nsid w:val="62E71351"/>
    <w:multiLevelType w:val="multilevel"/>
    <w:tmpl w:val="6B6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062206"/>
    <w:multiLevelType w:val="hybridMultilevel"/>
    <w:tmpl w:val="D36AF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34E76DB"/>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5C1BB4"/>
    <w:multiLevelType w:val="hybridMultilevel"/>
    <w:tmpl w:val="C160001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14" w15:restartNumberingAfterBreak="0">
    <w:nsid w:val="638F275A"/>
    <w:multiLevelType w:val="hybridMultilevel"/>
    <w:tmpl w:val="AA483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5" w15:restartNumberingAfterBreak="0">
    <w:nsid w:val="64527169"/>
    <w:multiLevelType w:val="multilevel"/>
    <w:tmpl w:val="40E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4E74001"/>
    <w:multiLevelType w:val="multilevel"/>
    <w:tmpl w:val="E1E6E48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7" w15:restartNumberingAfterBreak="0">
    <w:nsid w:val="65065413"/>
    <w:multiLevelType w:val="multilevel"/>
    <w:tmpl w:val="5CB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DD78F6"/>
    <w:multiLevelType w:val="multilevel"/>
    <w:tmpl w:val="B3B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A45719"/>
    <w:multiLevelType w:val="multilevel"/>
    <w:tmpl w:val="455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6F333F"/>
    <w:multiLevelType w:val="multilevel"/>
    <w:tmpl w:val="6ADA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74782C"/>
    <w:multiLevelType w:val="hybridMultilevel"/>
    <w:tmpl w:val="3A649F1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22" w15:restartNumberingAfterBreak="0">
    <w:nsid w:val="69BF1DC0"/>
    <w:multiLevelType w:val="hybridMultilevel"/>
    <w:tmpl w:val="1E9A5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A1E4697"/>
    <w:multiLevelType w:val="hybridMultilevel"/>
    <w:tmpl w:val="30B89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AA17B53"/>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5" w15:restartNumberingAfterBreak="0">
    <w:nsid w:val="6AD715CE"/>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ADD7FA6"/>
    <w:multiLevelType w:val="hybridMultilevel"/>
    <w:tmpl w:val="CDA2611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27" w15:restartNumberingAfterBreak="0">
    <w:nsid w:val="6B3E79CD"/>
    <w:multiLevelType w:val="multilevel"/>
    <w:tmpl w:val="0BE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BA1531F"/>
    <w:multiLevelType w:val="multilevel"/>
    <w:tmpl w:val="0FC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681DE3"/>
    <w:multiLevelType w:val="multilevel"/>
    <w:tmpl w:val="6EE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E3D6BA9"/>
    <w:multiLevelType w:val="hybridMultilevel"/>
    <w:tmpl w:val="E3B2BF8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1" w15:restartNumberingAfterBreak="0">
    <w:nsid w:val="6EE4717A"/>
    <w:multiLevelType w:val="multilevel"/>
    <w:tmpl w:val="246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F8A62D5"/>
    <w:multiLevelType w:val="hybridMultilevel"/>
    <w:tmpl w:val="C860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FD637EB"/>
    <w:multiLevelType w:val="hybridMultilevel"/>
    <w:tmpl w:val="F39428C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4" w15:restartNumberingAfterBreak="0">
    <w:nsid w:val="6FF445E3"/>
    <w:multiLevelType w:val="hybridMultilevel"/>
    <w:tmpl w:val="BC025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0F71321"/>
    <w:multiLevelType w:val="hybridMultilevel"/>
    <w:tmpl w:val="0206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1325802"/>
    <w:multiLevelType w:val="hybridMultilevel"/>
    <w:tmpl w:val="3D0A1A6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7" w15:restartNumberingAfterBreak="0">
    <w:nsid w:val="71337141"/>
    <w:multiLevelType w:val="multilevel"/>
    <w:tmpl w:val="4FB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1563D31"/>
    <w:multiLevelType w:val="multilevel"/>
    <w:tmpl w:val="8F0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1593AE1"/>
    <w:multiLevelType w:val="hybridMultilevel"/>
    <w:tmpl w:val="02085AE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0" w15:restartNumberingAfterBreak="0">
    <w:nsid w:val="71EC4607"/>
    <w:multiLevelType w:val="hybridMultilevel"/>
    <w:tmpl w:val="9A0EAC9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1" w15:restartNumberingAfterBreak="0">
    <w:nsid w:val="72476C90"/>
    <w:multiLevelType w:val="multilevel"/>
    <w:tmpl w:val="552CE8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2" w15:restartNumberingAfterBreak="0">
    <w:nsid w:val="732069E2"/>
    <w:multiLevelType w:val="hybridMultilevel"/>
    <w:tmpl w:val="97FAE7C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3" w15:restartNumberingAfterBreak="0">
    <w:nsid w:val="734B4FCF"/>
    <w:multiLevelType w:val="hybridMultilevel"/>
    <w:tmpl w:val="0F581B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4" w15:restartNumberingAfterBreak="0">
    <w:nsid w:val="73BB147D"/>
    <w:multiLevelType w:val="hybridMultilevel"/>
    <w:tmpl w:val="49D2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4262B98"/>
    <w:multiLevelType w:val="multilevel"/>
    <w:tmpl w:val="4138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907FCF"/>
    <w:multiLevelType w:val="hybridMultilevel"/>
    <w:tmpl w:val="F85EF99E"/>
    <w:lvl w:ilvl="0" w:tplc="A74EFDA6">
      <w:start w:val="1"/>
      <w:numFmt w:val="decimal"/>
      <w:pStyle w:val="TOC1"/>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4CC1A76"/>
    <w:multiLevelType w:val="hybridMultilevel"/>
    <w:tmpl w:val="69820FF4"/>
    <w:lvl w:ilvl="0" w:tplc="742E808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4F64546"/>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52F6B8E"/>
    <w:multiLevelType w:val="hybridMultilevel"/>
    <w:tmpl w:val="F25A101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50" w15:restartNumberingAfterBreak="0">
    <w:nsid w:val="76060805"/>
    <w:multiLevelType w:val="hybridMultilevel"/>
    <w:tmpl w:val="B8B813D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1" w15:restartNumberingAfterBreak="0">
    <w:nsid w:val="762253A7"/>
    <w:multiLevelType w:val="multilevel"/>
    <w:tmpl w:val="DABCEEC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2" w15:restartNumberingAfterBreak="0">
    <w:nsid w:val="774F6F02"/>
    <w:multiLevelType w:val="hybridMultilevel"/>
    <w:tmpl w:val="125E1906"/>
    <w:lvl w:ilvl="0" w:tplc="70BA25F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75537EA"/>
    <w:multiLevelType w:val="hybridMultilevel"/>
    <w:tmpl w:val="5A0A93F6"/>
    <w:lvl w:ilvl="0" w:tplc="FFFFFFFF">
      <w:start w:val="1"/>
      <w:numFmt w:val="decimal"/>
      <w:lvlText w:val="%1."/>
      <w:lvlJc w:val="left"/>
      <w:pPr>
        <w:ind w:left="862" w:hanging="360"/>
      </w:pPr>
      <w:rPr>
        <w:b/>
        <w:bCs/>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54" w15:restartNumberingAfterBreak="0">
    <w:nsid w:val="776E15ED"/>
    <w:multiLevelType w:val="hybridMultilevel"/>
    <w:tmpl w:val="83605EF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55" w15:restartNumberingAfterBreak="0">
    <w:nsid w:val="792C6628"/>
    <w:multiLevelType w:val="hybridMultilevel"/>
    <w:tmpl w:val="AF42F5C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56" w15:restartNumberingAfterBreak="0">
    <w:nsid w:val="79FF6E89"/>
    <w:multiLevelType w:val="hybridMultilevel"/>
    <w:tmpl w:val="5A0A93F6"/>
    <w:lvl w:ilvl="0" w:tplc="2EEED3C6">
      <w:start w:val="1"/>
      <w:numFmt w:val="decimal"/>
      <w:lvlText w:val="%1."/>
      <w:lvlJc w:val="left"/>
      <w:pPr>
        <w:ind w:left="862" w:hanging="360"/>
      </w:pPr>
      <w:rPr>
        <w:b/>
        <w:bCs/>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57" w15:restartNumberingAfterBreak="0">
    <w:nsid w:val="7AA55ABA"/>
    <w:multiLevelType w:val="hybridMultilevel"/>
    <w:tmpl w:val="BF687A4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8" w15:restartNumberingAfterBreak="0">
    <w:nsid w:val="7ADB06EE"/>
    <w:multiLevelType w:val="hybridMultilevel"/>
    <w:tmpl w:val="141CD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B037FBB"/>
    <w:multiLevelType w:val="multilevel"/>
    <w:tmpl w:val="032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B3B6213"/>
    <w:multiLevelType w:val="multilevel"/>
    <w:tmpl w:val="9062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B3C0339"/>
    <w:multiLevelType w:val="hybridMultilevel"/>
    <w:tmpl w:val="B2260B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2" w15:restartNumberingAfterBreak="0">
    <w:nsid w:val="7B5F3D18"/>
    <w:multiLevelType w:val="multilevel"/>
    <w:tmpl w:val="F3C8C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BC32EA3"/>
    <w:multiLevelType w:val="hybridMultilevel"/>
    <w:tmpl w:val="CBDEA6D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4" w15:restartNumberingAfterBreak="0">
    <w:nsid w:val="7CC85A62"/>
    <w:multiLevelType w:val="hybridMultilevel"/>
    <w:tmpl w:val="1334278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5" w15:restartNumberingAfterBreak="0">
    <w:nsid w:val="7D533719"/>
    <w:multiLevelType w:val="hybridMultilevel"/>
    <w:tmpl w:val="ACE0BEDC"/>
    <w:lvl w:ilvl="0" w:tplc="B2760D0A">
      <w:start w:val="1"/>
      <w:numFmt w:val="decimal"/>
      <w:lvlText w:val="%1."/>
      <w:lvlJc w:val="left"/>
      <w:pPr>
        <w:ind w:left="644"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7DFF6F7D"/>
    <w:multiLevelType w:val="hybridMultilevel"/>
    <w:tmpl w:val="36B2D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7E02562C"/>
    <w:multiLevelType w:val="multilevel"/>
    <w:tmpl w:val="09AEB57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E1E1AA1"/>
    <w:multiLevelType w:val="multilevel"/>
    <w:tmpl w:val="69520EE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E2A6F6A"/>
    <w:multiLevelType w:val="hybridMultilevel"/>
    <w:tmpl w:val="17B24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0" w15:restartNumberingAfterBreak="0">
    <w:nsid w:val="7E6C4B56"/>
    <w:multiLevelType w:val="multilevel"/>
    <w:tmpl w:val="E28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EC46E55"/>
    <w:multiLevelType w:val="hybridMultilevel"/>
    <w:tmpl w:val="1564065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2" w15:restartNumberingAfterBreak="0">
    <w:nsid w:val="7ED92642"/>
    <w:multiLevelType w:val="multilevel"/>
    <w:tmpl w:val="DBDE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F664CD8"/>
    <w:multiLevelType w:val="hybridMultilevel"/>
    <w:tmpl w:val="6CEAC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3947605">
    <w:abstractNumId w:val="9"/>
  </w:num>
  <w:num w:numId="2" w16cid:durableId="1003437585">
    <w:abstractNumId w:val="67"/>
  </w:num>
  <w:num w:numId="3" w16cid:durableId="1315987309">
    <w:abstractNumId w:val="141"/>
  </w:num>
  <w:num w:numId="4" w16cid:durableId="208302722">
    <w:abstractNumId w:val="155"/>
  </w:num>
  <w:num w:numId="5" w16cid:durableId="844825066">
    <w:abstractNumId w:val="89"/>
  </w:num>
  <w:num w:numId="6" w16cid:durableId="1745255739">
    <w:abstractNumId w:val="111"/>
  </w:num>
  <w:num w:numId="7" w16cid:durableId="734546251">
    <w:abstractNumId w:val="245"/>
  </w:num>
  <w:num w:numId="8" w16cid:durableId="1764720281">
    <w:abstractNumId w:val="69"/>
  </w:num>
  <w:num w:numId="9" w16cid:durableId="1598444050">
    <w:abstractNumId w:val="256"/>
  </w:num>
  <w:num w:numId="10" w16cid:durableId="1320499886">
    <w:abstractNumId w:val="110"/>
  </w:num>
  <w:num w:numId="11" w16cid:durableId="1498417696">
    <w:abstractNumId w:val="186"/>
  </w:num>
  <w:num w:numId="12" w16cid:durableId="1261572479">
    <w:abstractNumId w:val="41"/>
  </w:num>
  <w:num w:numId="13" w16cid:durableId="278462497">
    <w:abstractNumId w:val="137"/>
  </w:num>
  <w:num w:numId="14" w16cid:durableId="108283307">
    <w:abstractNumId w:val="253"/>
  </w:num>
  <w:num w:numId="15" w16cid:durableId="1393381632">
    <w:abstractNumId w:val="260"/>
  </w:num>
  <w:num w:numId="16" w16cid:durableId="1321999426">
    <w:abstractNumId w:val="124"/>
  </w:num>
  <w:num w:numId="17" w16cid:durableId="1570769878">
    <w:abstractNumId w:val="15"/>
  </w:num>
  <w:num w:numId="18" w16cid:durableId="959579067">
    <w:abstractNumId w:val="231"/>
  </w:num>
  <w:num w:numId="19" w16cid:durableId="354425474">
    <w:abstractNumId w:val="68"/>
  </w:num>
  <w:num w:numId="20" w16cid:durableId="670257140">
    <w:abstractNumId w:val="58"/>
  </w:num>
  <w:num w:numId="21" w16cid:durableId="525948997">
    <w:abstractNumId w:val="214"/>
  </w:num>
  <w:num w:numId="22" w16cid:durableId="1242524822">
    <w:abstractNumId w:val="252"/>
  </w:num>
  <w:num w:numId="23" w16cid:durableId="87236758">
    <w:abstractNumId w:val="175"/>
  </w:num>
  <w:num w:numId="24" w16cid:durableId="1120803988">
    <w:abstractNumId w:val="14"/>
  </w:num>
  <w:num w:numId="25" w16cid:durableId="1451703659">
    <w:abstractNumId w:val="84"/>
  </w:num>
  <w:num w:numId="26" w16cid:durableId="295334496">
    <w:abstractNumId w:val="71"/>
  </w:num>
  <w:num w:numId="27" w16cid:durableId="464861264">
    <w:abstractNumId w:val="139"/>
  </w:num>
  <w:num w:numId="28" w16cid:durableId="1395008224">
    <w:abstractNumId w:val="125"/>
  </w:num>
  <w:num w:numId="29" w16cid:durableId="654771221">
    <w:abstractNumId w:val="47"/>
  </w:num>
  <w:num w:numId="30" w16cid:durableId="147793282">
    <w:abstractNumId w:val="160"/>
  </w:num>
  <w:num w:numId="31" w16cid:durableId="1980071051">
    <w:abstractNumId w:val="215"/>
  </w:num>
  <w:num w:numId="32" w16cid:durableId="2022582804">
    <w:abstractNumId w:val="26"/>
  </w:num>
  <w:num w:numId="33" w16cid:durableId="1099762586">
    <w:abstractNumId w:val="210"/>
  </w:num>
  <w:num w:numId="34" w16cid:durableId="2041196287">
    <w:abstractNumId w:val="119"/>
  </w:num>
  <w:num w:numId="35" w16cid:durableId="1834371457">
    <w:abstractNumId w:val="174"/>
  </w:num>
  <w:num w:numId="36" w16cid:durableId="1868719218">
    <w:abstractNumId w:val="153"/>
  </w:num>
  <w:num w:numId="37" w16cid:durableId="1123382008">
    <w:abstractNumId w:val="168"/>
  </w:num>
  <w:num w:numId="38" w16cid:durableId="312952417">
    <w:abstractNumId w:val="88"/>
  </w:num>
  <w:num w:numId="39" w16cid:durableId="1443962118">
    <w:abstractNumId w:val="66"/>
  </w:num>
  <w:num w:numId="40" w16cid:durableId="399644867">
    <w:abstractNumId w:val="60"/>
  </w:num>
  <w:num w:numId="41" w16cid:durableId="1698658428">
    <w:abstractNumId w:val="31"/>
  </w:num>
  <w:num w:numId="42" w16cid:durableId="396317717">
    <w:abstractNumId w:val="80"/>
  </w:num>
  <w:num w:numId="43" w16cid:durableId="215243330">
    <w:abstractNumId w:val="195"/>
  </w:num>
  <w:num w:numId="44" w16cid:durableId="1036000598">
    <w:abstractNumId w:val="259"/>
  </w:num>
  <w:num w:numId="45" w16cid:durableId="1401557029">
    <w:abstractNumId w:val="190"/>
  </w:num>
  <w:num w:numId="46" w16cid:durableId="1054886373">
    <w:abstractNumId w:val="51"/>
  </w:num>
  <w:num w:numId="47" w16cid:durableId="1895386658">
    <w:abstractNumId w:val="202"/>
  </w:num>
  <w:num w:numId="48" w16cid:durableId="1846702662">
    <w:abstractNumId w:val="121"/>
  </w:num>
  <w:num w:numId="49" w16cid:durableId="312177418">
    <w:abstractNumId w:val="76"/>
  </w:num>
  <w:num w:numId="50" w16cid:durableId="613369110">
    <w:abstractNumId w:val="40"/>
  </w:num>
  <w:num w:numId="51" w16cid:durableId="913589105">
    <w:abstractNumId w:val="79"/>
  </w:num>
  <w:num w:numId="52" w16cid:durableId="439574060">
    <w:abstractNumId w:val="157"/>
  </w:num>
  <w:num w:numId="53" w16cid:durableId="1778140208">
    <w:abstractNumId w:val="131"/>
  </w:num>
  <w:num w:numId="54" w16cid:durableId="993264328">
    <w:abstractNumId w:val="11"/>
  </w:num>
  <w:num w:numId="55" w16cid:durableId="700665820">
    <w:abstractNumId w:val="164"/>
  </w:num>
  <w:num w:numId="56" w16cid:durableId="704016022">
    <w:abstractNumId w:val="145"/>
  </w:num>
  <w:num w:numId="57" w16cid:durableId="149299646">
    <w:abstractNumId w:val="74"/>
  </w:num>
  <w:num w:numId="58" w16cid:durableId="1252741005">
    <w:abstractNumId w:val="219"/>
  </w:num>
  <w:num w:numId="59" w16cid:durableId="760834948">
    <w:abstractNumId w:val="223"/>
  </w:num>
  <w:num w:numId="60" w16cid:durableId="235668717">
    <w:abstractNumId w:val="249"/>
  </w:num>
  <w:num w:numId="61" w16cid:durableId="1994676007">
    <w:abstractNumId w:val="265"/>
  </w:num>
  <w:num w:numId="62" w16cid:durableId="685443336">
    <w:abstractNumId w:val="17"/>
  </w:num>
  <w:num w:numId="63" w16cid:durableId="1066798170">
    <w:abstractNumId w:val="19"/>
  </w:num>
  <w:num w:numId="64" w16cid:durableId="865556594">
    <w:abstractNumId w:val="208"/>
  </w:num>
  <w:num w:numId="65" w16cid:durableId="287321700">
    <w:abstractNumId w:val="29"/>
  </w:num>
  <w:num w:numId="66" w16cid:durableId="1891111638">
    <w:abstractNumId w:val="268"/>
  </w:num>
  <w:num w:numId="67" w16cid:durableId="1620720645">
    <w:abstractNumId w:val="75"/>
  </w:num>
  <w:num w:numId="68" w16cid:durableId="140275565">
    <w:abstractNumId w:val="211"/>
  </w:num>
  <w:num w:numId="69" w16cid:durableId="1520463124">
    <w:abstractNumId w:val="150"/>
  </w:num>
  <w:num w:numId="70" w16cid:durableId="1418332736">
    <w:abstractNumId w:val="184"/>
  </w:num>
  <w:num w:numId="71" w16cid:durableId="274294224">
    <w:abstractNumId w:val="243"/>
  </w:num>
  <w:num w:numId="72" w16cid:durableId="1059090710">
    <w:abstractNumId w:val="98"/>
  </w:num>
  <w:num w:numId="73" w16cid:durableId="571501303">
    <w:abstractNumId w:val="147"/>
  </w:num>
  <w:num w:numId="74" w16cid:durableId="1736396832">
    <w:abstractNumId w:val="16"/>
  </w:num>
  <w:num w:numId="75" w16cid:durableId="376584257">
    <w:abstractNumId w:val="213"/>
  </w:num>
  <w:num w:numId="76" w16cid:durableId="794566228">
    <w:abstractNumId w:val="6"/>
  </w:num>
  <w:num w:numId="77" w16cid:durableId="1030758325">
    <w:abstractNumId w:val="159"/>
  </w:num>
  <w:num w:numId="78" w16cid:durableId="453908274">
    <w:abstractNumId w:val="53"/>
  </w:num>
  <w:num w:numId="79" w16cid:durableId="1044794057">
    <w:abstractNumId w:val="44"/>
  </w:num>
  <w:num w:numId="80" w16cid:durableId="600065020">
    <w:abstractNumId w:val="192"/>
  </w:num>
  <w:num w:numId="81" w16cid:durableId="1033270720">
    <w:abstractNumId w:val="95"/>
  </w:num>
  <w:num w:numId="82" w16cid:durableId="321087297">
    <w:abstractNumId w:val="87"/>
  </w:num>
  <w:num w:numId="83" w16cid:durableId="415789553">
    <w:abstractNumId w:val="5"/>
  </w:num>
  <w:num w:numId="84" w16cid:durableId="859393693">
    <w:abstractNumId w:val="165"/>
  </w:num>
  <w:num w:numId="85" w16cid:durableId="361322795">
    <w:abstractNumId w:val="179"/>
  </w:num>
  <w:num w:numId="86" w16cid:durableId="1983775072">
    <w:abstractNumId w:val="0"/>
  </w:num>
  <w:num w:numId="87" w16cid:durableId="1413312554">
    <w:abstractNumId w:val="148"/>
  </w:num>
  <w:num w:numId="88" w16cid:durableId="1673727009">
    <w:abstractNumId w:val="144"/>
  </w:num>
  <w:num w:numId="89" w16cid:durableId="236746050">
    <w:abstractNumId w:val="91"/>
  </w:num>
  <w:num w:numId="90" w16cid:durableId="11299775">
    <w:abstractNumId w:val="238"/>
  </w:num>
  <w:num w:numId="91" w16cid:durableId="1066951147">
    <w:abstractNumId w:val="57"/>
  </w:num>
  <w:num w:numId="92" w16cid:durableId="1869752999">
    <w:abstractNumId w:val="120"/>
  </w:num>
  <w:num w:numId="93" w16cid:durableId="998851574">
    <w:abstractNumId w:val="239"/>
  </w:num>
  <w:num w:numId="94" w16cid:durableId="1992365804">
    <w:abstractNumId w:val="62"/>
  </w:num>
  <w:num w:numId="95" w16cid:durableId="658922048">
    <w:abstractNumId w:val="134"/>
  </w:num>
  <w:num w:numId="96" w16cid:durableId="300115450">
    <w:abstractNumId w:val="258"/>
  </w:num>
  <w:num w:numId="97" w16cid:durableId="907110327">
    <w:abstractNumId w:val="135"/>
  </w:num>
  <w:num w:numId="98" w16cid:durableId="691616605">
    <w:abstractNumId w:val="103"/>
  </w:num>
  <w:num w:numId="99" w16cid:durableId="1597984549">
    <w:abstractNumId w:val="196"/>
  </w:num>
  <w:num w:numId="100" w16cid:durableId="1365519529">
    <w:abstractNumId w:val="83"/>
  </w:num>
  <w:num w:numId="101" w16cid:durableId="1720931090">
    <w:abstractNumId w:val="163"/>
  </w:num>
  <w:num w:numId="102" w16cid:durableId="1975912595">
    <w:abstractNumId w:val="107"/>
  </w:num>
  <w:num w:numId="103" w16cid:durableId="650792200">
    <w:abstractNumId w:val="173"/>
  </w:num>
  <w:num w:numId="104" w16cid:durableId="1167480338">
    <w:abstractNumId w:val="100"/>
  </w:num>
  <w:num w:numId="105" w16cid:durableId="828181156">
    <w:abstractNumId w:val="181"/>
  </w:num>
  <w:num w:numId="106" w16cid:durableId="1543591008">
    <w:abstractNumId w:val="72"/>
  </w:num>
  <w:num w:numId="107" w16cid:durableId="887375793">
    <w:abstractNumId w:val="271"/>
  </w:num>
  <w:num w:numId="108" w16cid:durableId="924529593">
    <w:abstractNumId w:val="65"/>
  </w:num>
  <w:num w:numId="109" w16cid:durableId="377750597">
    <w:abstractNumId w:val="128"/>
  </w:num>
  <w:num w:numId="110" w16cid:durableId="1520386041">
    <w:abstractNumId w:val="201"/>
  </w:num>
  <w:num w:numId="111" w16cid:durableId="1938711412">
    <w:abstractNumId w:val="254"/>
  </w:num>
  <w:num w:numId="112" w16cid:durableId="1934825855">
    <w:abstractNumId w:val="93"/>
  </w:num>
  <w:num w:numId="113" w16cid:durableId="1086733538">
    <w:abstractNumId w:val="204"/>
  </w:num>
  <w:num w:numId="114" w16cid:durableId="269169085">
    <w:abstractNumId w:val="129"/>
  </w:num>
  <w:num w:numId="115" w16cid:durableId="826937476">
    <w:abstractNumId w:val="264"/>
  </w:num>
  <w:num w:numId="116" w16cid:durableId="1897352869">
    <w:abstractNumId w:val="240"/>
  </w:num>
  <w:num w:numId="117" w16cid:durableId="1162042073">
    <w:abstractNumId w:val="197"/>
  </w:num>
  <w:num w:numId="118" w16cid:durableId="869685347">
    <w:abstractNumId w:val="236"/>
  </w:num>
  <w:num w:numId="119" w16cid:durableId="469053904">
    <w:abstractNumId w:val="180"/>
  </w:num>
  <w:num w:numId="120" w16cid:durableId="1942908126">
    <w:abstractNumId w:val="263"/>
  </w:num>
  <w:num w:numId="121" w16cid:durableId="1840079109">
    <w:abstractNumId w:val="227"/>
  </w:num>
  <w:num w:numId="122" w16cid:durableId="50858308">
    <w:abstractNumId w:val="149"/>
  </w:num>
  <w:num w:numId="123" w16cid:durableId="2036693285">
    <w:abstractNumId w:val="244"/>
  </w:num>
  <w:num w:numId="124" w16cid:durableId="277302521">
    <w:abstractNumId w:val="235"/>
  </w:num>
  <w:num w:numId="125" w16cid:durableId="491913904">
    <w:abstractNumId w:val="114"/>
  </w:num>
  <w:num w:numId="126" w16cid:durableId="406727883">
    <w:abstractNumId w:val="61"/>
  </w:num>
  <w:num w:numId="127" w16cid:durableId="1086221631">
    <w:abstractNumId w:val="185"/>
  </w:num>
  <w:num w:numId="128" w16cid:durableId="2118988492">
    <w:abstractNumId w:val="99"/>
  </w:num>
  <w:num w:numId="129" w16cid:durableId="2050379407">
    <w:abstractNumId w:val="101"/>
  </w:num>
  <w:num w:numId="130" w16cid:durableId="1457721009">
    <w:abstractNumId w:val="237"/>
  </w:num>
  <w:num w:numId="131" w16cid:durableId="1420365672">
    <w:abstractNumId w:val="45"/>
  </w:num>
  <w:num w:numId="132" w16cid:durableId="359624373">
    <w:abstractNumId w:val="154"/>
  </w:num>
  <w:num w:numId="133" w16cid:durableId="267739653">
    <w:abstractNumId w:val="143"/>
  </w:num>
  <w:num w:numId="134" w16cid:durableId="2063484441">
    <w:abstractNumId w:val="117"/>
  </w:num>
  <w:num w:numId="135" w16cid:durableId="315842201">
    <w:abstractNumId w:val="162"/>
  </w:num>
  <w:num w:numId="136" w16cid:durableId="322467874">
    <w:abstractNumId w:val="113"/>
  </w:num>
  <w:num w:numId="137" w16cid:durableId="2038387291">
    <w:abstractNumId w:val="25"/>
  </w:num>
  <w:num w:numId="138" w16cid:durableId="618148416">
    <w:abstractNumId w:val="172"/>
  </w:num>
  <w:num w:numId="139" w16cid:durableId="1890649675">
    <w:abstractNumId w:val="96"/>
  </w:num>
  <w:num w:numId="140" w16cid:durableId="1491217084">
    <w:abstractNumId w:val="115"/>
  </w:num>
  <w:num w:numId="141" w16cid:durableId="1013385560">
    <w:abstractNumId w:val="166"/>
  </w:num>
  <w:num w:numId="142" w16cid:durableId="93064486">
    <w:abstractNumId w:val="112"/>
  </w:num>
  <w:num w:numId="143" w16cid:durableId="2115516889">
    <w:abstractNumId w:val="270"/>
  </w:num>
  <w:num w:numId="144" w16cid:durableId="317923983">
    <w:abstractNumId w:val="18"/>
  </w:num>
  <w:num w:numId="145" w16cid:durableId="1938630652">
    <w:abstractNumId w:val="20"/>
  </w:num>
  <w:num w:numId="146" w16cid:durableId="1050374223">
    <w:abstractNumId w:val="218"/>
  </w:num>
  <w:num w:numId="147" w16cid:durableId="2089233222">
    <w:abstractNumId w:val="229"/>
  </w:num>
  <w:num w:numId="148" w16cid:durableId="345793042">
    <w:abstractNumId w:val="255"/>
  </w:num>
  <w:num w:numId="149" w16cid:durableId="1027830633">
    <w:abstractNumId w:val="226"/>
  </w:num>
  <w:num w:numId="150" w16cid:durableId="1763598245">
    <w:abstractNumId w:val="64"/>
  </w:num>
  <w:num w:numId="151" w16cid:durableId="29689165">
    <w:abstractNumId w:val="169"/>
  </w:num>
  <w:num w:numId="152" w16cid:durableId="1877962539">
    <w:abstractNumId w:val="146"/>
    <w:lvlOverride w:ilvl="0">
      <w:startOverride w:val="1"/>
    </w:lvlOverride>
  </w:num>
  <w:num w:numId="153" w16cid:durableId="1474905909">
    <w:abstractNumId w:val="146"/>
    <w:lvlOverride w:ilvl="0">
      <w:startOverride w:val="2"/>
    </w:lvlOverride>
  </w:num>
  <w:num w:numId="154" w16cid:durableId="2016419858">
    <w:abstractNumId w:val="146"/>
    <w:lvlOverride w:ilvl="0">
      <w:startOverride w:val="3"/>
    </w:lvlOverride>
  </w:num>
  <w:num w:numId="155" w16cid:durableId="2024168450">
    <w:abstractNumId w:val="146"/>
    <w:lvlOverride w:ilvl="0"/>
    <w:lvlOverride w:ilvl="1">
      <w:startOverride w:val="1"/>
    </w:lvlOverride>
  </w:num>
  <w:num w:numId="156" w16cid:durableId="634335806">
    <w:abstractNumId w:val="146"/>
    <w:lvlOverride w:ilvl="0"/>
    <w:lvlOverride w:ilvl="1">
      <w:startOverride w:val="2"/>
    </w:lvlOverride>
  </w:num>
  <w:num w:numId="157" w16cid:durableId="1261335839">
    <w:abstractNumId w:val="146"/>
    <w:lvlOverride w:ilvl="0"/>
    <w:lvlOverride w:ilvl="1">
      <w:startOverride w:val="3"/>
    </w:lvlOverride>
  </w:num>
  <w:num w:numId="158" w16cid:durableId="824009028">
    <w:abstractNumId w:val="146"/>
    <w:lvlOverride w:ilvl="0"/>
    <w:lvlOverride w:ilvl="1">
      <w:startOverride w:val="4"/>
    </w:lvlOverride>
  </w:num>
  <w:num w:numId="159" w16cid:durableId="329455204">
    <w:abstractNumId w:val="146"/>
    <w:lvlOverride w:ilvl="0"/>
    <w:lvlOverride w:ilvl="1">
      <w:startOverride w:val="5"/>
    </w:lvlOverride>
  </w:num>
  <w:num w:numId="160" w16cid:durableId="1829009815">
    <w:abstractNumId w:val="146"/>
    <w:lvlOverride w:ilvl="0">
      <w:startOverride w:val="4"/>
    </w:lvlOverride>
    <w:lvlOverride w:ilvl="1"/>
  </w:num>
  <w:num w:numId="161" w16cid:durableId="74742467">
    <w:abstractNumId w:val="43"/>
  </w:num>
  <w:num w:numId="162" w16cid:durableId="2075473063">
    <w:abstractNumId w:val="24"/>
  </w:num>
  <w:num w:numId="163" w16cid:durableId="1439636648">
    <w:abstractNumId w:val="200"/>
  </w:num>
  <w:num w:numId="164" w16cid:durableId="793597093">
    <w:abstractNumId w:val="273"/>
  </w:num>
  <w:num w:numId="165" w16cid:durableId="1570992593">
    <w:abstractNumId w:val="30"/>
  </w:num>
  <w:num w:numId="166" w16cid:durableId="1764956837">
    <w:abstractNumId w:val="248"/>
  </w:num>
  <w:num w:numId="167" w16cid:durableId="1398701798">
    <w:abstractNumId w:val="225"/>
  </w:num>
  <w:num w:numId="168" w16cid:durableId="1156652455">
    <w:abstractNumId w:val="38"/>
  </w:num>
  <w:num w:numId="169" w16cid:durableId="2116899480">
    <w:abstractNumId w:val="127"/>
  </w:num>
  <w:num w:numId="170" w16cid:durableId="1024019345">
    <w:abstractNumId w:val="251"/>
  </w:num>
  <w:num w:numId="171" w16cid:durableId="2130928989">
    <w:abstractNumId w:val="1"/>
  </w:num>
  <w:num w:numId="172" w16cid:durableId="768627266">
    <w:abstractNumId w:val="10"/>
  </w:num>
  <w:num w:numId="173" w16cid:durableId="1715619705">
    <w:abstractNumId w:val="209"/>
  </w:num>
  <w:num w:numId="174" w16cid:durableId="1628511645">
    <w:abstractNumId w:val="27"/>
  </w:num>
  <w:num w:numId="175" w16cid:durableId="2022471343">
    <w:abstractNumId w:val="241"/>
  </w:num>
  <w:num w:numId="176" w16cid:durableId="323240971">
    <w:abstractNumId w:val="2"/>
  </w:num>
  <w:num w:numId="177" w16cid:durableId="607733630">
    <w:abstractNumId w:val="224"/>
  </w:num>
  <w:num w:numId="178" w16cid:durableId="373769254">
    <w:abstractNumId w:val="94"/>
  </w:num>
  <w:num w:numId="179" w16cid:durableId="664405141">
    <w:abstractNumId w:val="85"/>
  </w:num>
  <w:num w:numId="180" w16cid:durableId="1745255281">
    <w:abstractNumId w:val="28"/>
  </w:num>
  <w:num w:numId="181" w16cid:durableId="959066503">
    <w:abstractNumId w:val="136"/>
  </w:num>
  <w:num w:numId="182" w16cid:durableId="610862233">
    <w:abstractNumId w:val="35"/>
  </w:num>
  <w:num w:numId="183" w16cid:durableId="1254895763">
    <w:abstractNumId w:val="33"/>
  </w:num>
  <w:num w:numId="184" w16cid:durableId="1407999560">
    <w:abstractNumId w:val="73"/>
  </w:num>
  <w:num w:numId="185" w16cid:durableId="836850697">
    <w:abstractNumId w:val="42"/>
  </w:num>
  <w:num w:numId="186" w16cid:durableId="1443768086">
    <w:abstractNumId w:val="182"/>
  </w:num>
  <w:num w:numId="187" w16cid:durableId="446505721">
    <w:abstractNumId w:val="178"/>
  </w:num>
  <w:num w:numId="188" w16cid:durableId="1250381744">
    <w:abstractNumId w:val="90"/>
  </w:num>
  <w:num w:numId="189" w16cid:durableId="617833407">
    <w:abstractNumId w:val="81"/>
  </w:num>
  <w:num w:numId="190" w16cid:durableId="740560202">
    <w:abstractNumId w:val="189"/>
  </w:num>
  <w:num w:numId="191" w16cid:durableId="823934419">
    <w:abstractNumId w:val="132"/>
  </w:num>
  <w:num w:numId="192" w16cid:durableId="1329137688">
    <w:abstractNumId w:val="266"/>
  </w:num>
  <w:num w:numId="193" w16cid:durableId="736049394">
    <w:abstractNumId w:val="207"/>
  </w:num>
  <w:num w:numId="194" w16cid:durableId="1523015842">
    <w:abstractNumId w:val="191"/>
  </w:num>
  <w:num w:numId="195" w16cid:durableId="1371415395">
    <w:abstractNumId w:val="46"/>
  </w:num>
  <w:num w:numId="196" w16cid:durableId="1420639879">
    <w:abstractNumId w:val="59"/>
  </w:num>
  <w:num w:numId="197" w16cid:durableId="156072635">
    <w:abstractNumId w:val="212"/>
  </w:num>
  <w:num w:numId="198" w16cid:durableId="462965341">
    <w:abstractNumId w:val="198"/>
  </w:num>
  <w:num w:numId="199" w16cid:durableId="653411511">
    <w:abstractNumId w:val="4"/>
  </w:num>
  <w:num w:numId="200" w16cid:durableId="324822541">
    <w:abstractNumId w:val="177"/>
  </w:num>
  <w:num w:numId="201" w16cid:durableId="2139375005">
    <w:abstractNumId w:val="262"/>
  </w:num>
  <w:num w:numId="202" w16cid:durableId="642006598">
    <w:abstractNumId w:val="63"/>
  </w:num>
  <w:num w:numId="203" w16cid:durableId="82578236">
    <w:abstractNumId w:val="34"/>
  </w:num>
  <w:num w:numId="204" w16cid:durableId="1966958087">
    <w:abstractNumId w:val="49"/>
  </w:num>
  <w:num w:numId="205" w16cid:durableId="1575622831">
    <w:abstractNumId w:val="193"/>
  </w:num>
  <w:num w:numId="206" w16cid:durableId="543521679">
    <w:abstractNumId w:val="55"/>
  </w:num>
  <w:num w:numId="207" w16cid:durableId="1723560534">
    <w:abstractNumId w:val="176"/>
  </w:num>
  <w:num w:numId="208" w16cid:durableId="343483818">
    <w:abstractNumId w:val="167"/>
  </w:num>
  <w:num w:numId="209" w16cid:durableId="703794823">
    <w:abstractNumId w:val="36"/>
  </w:num>
  <w:num w:numId="210" w16cid:durableId="161513189">
    <w:abstractNumId w:val="7"/>
  </w:num>
  <w:num w:numId="211" w16cid:durableId="1203328876">
    <w:abstractNumId w:val="126"/>
  </w:num>
  <w:num w:numId="212" w16cid:durableId="261762335">
    <w:abstractNumId w:val="188"/>
  </w:num>
  <w:num w:numId="213" w16cid:durableId="920791036">
    <w:abstractNumId w:val="152"/>
  </w:num>
  <w:num w:numId="214" w16cid:durableId="645740826">
    <w:abstractNumId w:val="92"/>
  </w:num>
  <w:num w:numId="215" w16cid:durableId="31006658">
    <w:abstractNumId w:val="261"/>
  </w:num>
  <w:num w:numId="216" w16cid:durableId="1777094652">
    <w:abstractNumId w:val="37"/>
  </w:num>
  <w:num w:numId="217" w16cid:durableId="560753909">
    <w:abstractNumId w:val="199"/>
  </w:num>
  <w:num w:numId="218" w16cid:durableId="152141091">
    <w:abstractNumId w:val="269"/>
  </w:num>
  <w:num w:numId="219" w16cid:durableId="571544625">
    <w:abstractNumId w:val="109"/>
  </w:num>
  <w:num w:numId="220" w16cid:durableId="1194926369">
    <w:abstractNumId w:val="78"/>
  </w:num>
  <w:num w:numId="221" w16cid:durableId="180631258">
    <w:abstractNumId w:val="118"/>
  </w:num>
  <w:num w:numId="222" w16cid:durableId="1291328913">
    <w:abstractNumId w:val="13"/>
  </w:num>
  <w:num w:numId="223" w16cid:durableId="459224769">
    <w:abstractNumId w:val="151"/>
  </w:num>
  <w:num w:numId="224" w16cid:durableId="2003267444">
    <w:abstractNumId w:val="32"/>
  </w:num>
  <w:num w:numId="225" w16cid:durableId="1881547645">
    <w:abstractNumId w:val="228"/>
  </w:num>
  <w:num w:numId="226" w16cid:durableId="1593582216">
    <w:abstractNumId w:val="206"/>
  </w:num>
  <w:num w:numId="227" w16cid:durableId="1396707791">
    <w:abstractNumId w:val="222"/>
  </w:num>
  <w:num w:numId="228" w16cid:durableId="1500073290">
    <w:abstractNumId w:val="230"/>
  </w:num>
  <w:num w:numId="229" w16cid:durableId="1363477945">
    <w:abstractNumId w:val="247"/>
  </w:num>
  <w:num w:numId="230" w16cid:durableId="1667057044">
    <w:abstractNumId w:val="86"/>
  </w:num>
  <w:num w:numId="231" w16cid:durableId="174734266">
    <w:abstractNumId w:val="158"/>
  </w:num>
  <w:num w:numId="232" w16cid:durableId="1919168506">
    <w:abstractNumId w:val="250"/>
  </w:num>
  <w:num w:numId="233" w16cid:durableId="290211258">
    <w:abstractNumId w:val="257"/>
  </w:num>
  <w:num w:numId="234" w16cid:durableId="498010806">
    <w:abstractNumId w:val="106"/>
  </w:num>
  <w:num w:numId="235" w16cid:durableId="481577380">
    <w:abstractNumId w:val="116"/>
  </w:num>
  <w:num w:numId="236" w16cid:durableId="578442528">
    <w:abstractNumId w:val="54"/>
  </w:num>
  <w:num w:numId="237" w16cid:durableId="2124767385">
    <w:abstractNumId w:val="23"/>
  </w:num>
  <w:num w:numId="238" w16cid:durableId="1749842817">
    <w:abstractNumId w:val="70"/>
  </w:num>
  <w:num w:numId="239" w16cid:durableId="31195481">
    <w:abstractNumId w:val="170"/>
  </w:num>
  <w:num w:numId="240" w16cid:durableId="236675417">
    <w:abstractNumId w:val="82"/>
  </w:num>
  <w:num w:numId="241" w16cid:durableId="736828530">
    <w:abstractNumId w:val="102"/>
  </w:num>
  <w:num w:numId="242" w16cid:durableId="371655549">
    <w:abstractNumId w:val="142"/>
  </w:num>
  <w:num w:numId="243" w16cid:durableId="419521013">
    <w:abstractNumId w:val="242"/>
  </w:num>
  <w:num w:numId="244" w16cid:durableId="1486510923">
    <w:abstractNumId w:val="272"/>
  </w:num>
  <w:num w:numId="245" w16cid:durableId="2138836157">
    <w:abstractNumId w:val="221"/>
  </w:num>
  <w:num w:numId="246" w16cid:durableId="1650672416">
    <w:abstractNumId w:val="217"/>
  </w:num>
  <w:num w:numId="247" w16cid:durableId="1877542816">
    <w:abstractNumId w:val="56"/>
  </w:num>
  <w:num w:numId="248" w16cid:durableId="874200125">
    <w:abstractNumId w:val="77"/>
  </w:num>
  <w:num w:numId="249" w16cid:durableId="1493838959">
    <w:abstractNumId w:val="50"/>
  </w:num>
  <w:num w:numId="250" w16cid:durableId="511458488">
    <w:abstractNumId w:val="48"/>
  </w:num>
  <w:num w:numId="251" w16cid:durableId="1485777525">
    <w:abstractNumId w:val="203"/>
  </w:num>
  <w:num w:numId="252" w16cid:durableId="607468796">
    <w:abstractNumId w:val="130"/>
  </w:num>
  <w:num w:numId="253" w16cid:durableId="1005867728">
    <w:abstractNumId w:val="22"/>
    <w:lvlOverride w:ilvl="0">
      <w:startOverride w:val="1"/>
    </w:lvlOverride>
  </w:num>
  <w:num w:numId="254" w16cid:durableId="675884690">
    <w:abstractNumId w:val="22"/>
    <w:lvlOverride w:ilvl="0">
      <w:startOverride w:val="2"/>
    </w:lvlOverride>
  </w:num>
  <w:num w:numId="255" w16cid:durableId="1069771374">
    <w:abstractNumId w:val="22"/>
  </w:num>
  <w:num w:numId="256" w16cid:durableId="1269846748">
    <w:abstractNumId w:val="22"/>
    <w:lvlOverride w:ilvl="0">
      <w:startOverride w:val="4"/>
    </w:lvlOverride>
  </w:num>
  <w:num w:numId="257" w16cid:durableId="976229532">
    <w:abstractNumId w:val="267"/>
  </w:num>
  <w:num w:numId="258" w16cid:durableId="1753702288">
    <w:abstractNumId w:val="97"/>
  </w:num>
  <w:num w:numId="259" w16cid:durableId="1723480489">
    <w:abstractNumId w:val="161"/>
  </w:num>
  <w:num w:numId="260" w16cid:durableId="744568092">
    <w:abstractNumId w:val="233"/>
  </w:num>
  <w:num w:numId="261" w16cid:durableId="253243226">
    <w:abstractNumId w:val="194"/>
  </w:num>
  <w:num w:numId="262" w16cid:durableId="331766336">
    <w:abstractNumId w:val="246"/>
  </w:num>
  <w:num w:numId="263" w16cid:durableId="1868711237">
    <w:abstractNumId w:val="104"/>
  </w:num>
  <w:num w:numId="264" w16cid:durableId="953365122">
    <w:abstractNumId w:val="183"/>
  </w:num>
  <w:num w:numId="265" w16cid:durableId="514806077">
    <w:abstractNumId w:val="52"/>
  </w:num>
  <w:num w:numId="266" w16cid:durableId="1186989190">
    <w:abstractNumId w:val="138"/>
  </w:num>
  <w:num w:numId="267" w16cid:durableId="707487532">
    <w:abstractNumId w:val="122"/>
  </w:num>
  <w:num w:numId="268" w16cid:durableId="1203713483">
    <w:abstractNumId w:val="8"/>
  </w:num>
  <w:num w:numId="269" w16cid:durableId="1905070111">
    <w:abstractNumId w:val="21"/>
  </w:num>
  <w:num w:numId="270" w16cid:durableId="82798663">
    <w:abstractNumId w:val="105"/>
  </w:num>
  <w:num w:numId="271" w16cid:durableId="607810299">
    <w:abstractNumId w:val="156"/>
  </w:num>
  <w:num w:numId="272" w16cid:durableId="2025552650">
    <w:abstractNumId w:val="3"/>
  </w:num>
  <w:num w:numId="273" w16cid:durableId="2017147812">
    <w:abstractNumId w:val="108"/>
  </w:num>
  <w:num w:numId="274" w16cid:durableId="1965844301">
    <w:abstractNumId w:val="123"/>
  </w:num>
  <w:num w:numId="275" w16cid:durableId="242032211">
    <w:abstractNumId w:val="187"/>
  </w:num>
  <w:num w:numId="276" w16cid:durableId="405616478">
    <w:abstractNumId w:val="216"/>
  </w:num>
  <w:num w:numId="277" w16cid:durableId="300696668">
    <w:abstractNumId w:val="140"/>
  </w:num>
  <w:num w:numId="278" w16cid:durableId="142239651">
    <w:abstractNumId w:val="171"/>
  </w:num>
  <w:num w:numId="279" w16cid:durableId="55472992">
    <w:abstractNumId w:val="232"/>
  </w:num>
  <w:num w:numId="280" w16cid:durableId="1398816888">
    <w:abstractNumId w:val="234"/>
  </w:num>
  <w:num w:numId="281" w16cid:durableId="590505123">
    <w:abstractNumId w:val="39"/>
  </w:num>
  <w:num w:numId="282" w16cid:durableId="209729297">
    <w:abstractNumId w:val="133"/>
  </w:num>
  <w:num w:numId="283" w16cid:durableId="719867555">
    <w:abstractNumId w:val="220"/>
  </w:num>
  <w:num w:numId="284" w16cid:durableId="1008604174">
    <w:abstractNumId w:val="205"/>
  </w:num>
  <w:num w:numId="285" w16cid:durableId="498346158">
    <w:abstractNumId w:val="12"/>
  </w:num>
  <w:numIdMacAtCleanup w:val="2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nal Kumar Singh">
    <w15:presenceInfo w15:providerId="Windows Live" w15:userId="84be8b1532177a14"/>
  </w15:person>
  <w15:person w15:author="Kunal Kumar Singh [2]">
    <w15:presenceInfo w15:providerId="None" w15:userId="Kunal Kumar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FE"/>
    <w:rsid w:val="00000234"/>
    <w:rsid w:val="00000410"/>
    <w:rsid w:val="00000D0D"/>
    <w:rsid w:val="0000175B"/>
    <w:rsid w:val="0000247A"/>
    <w:rsid w:val="00004DDC"/>
    <w:rsid w:val="00005428"/>
    <w:rsid w:val="000055C2"/>
    <w:rsid w:val="00006BB7"/>
    <w:rsid w:val="000104D7"/>
    <w:rsid w:val="00011681"/>
    <w:rsid w:val="000134EF"/>
    <w:rsid w:val="0001454F"/>
    <w:rsid w:val="00017FBC"/>
    <w:rsid w:val="00020BB3"/>
    <w:rsid w:val="00020FFE"/>
    <w:rsid w:val="00021F24"/>
    <w:rsid w:val="00024660"/>
    <w:rsid w:val="00025630"/>
    <w:rsid w:val="00025DCA"/>
    <w:rsid w:val="00027D68"/>
    <w:rsid w:val="0003044E"/>
    <w:rsid w:val="00032260"/>
    <w:rsid w:val="000358A0"/>
    <w:rsid w:val="00037335"/>
    <w:rsid w:val="000405DF"/>
    <w:rsid w:val="00040AE6"/>
    <w:rsid w:val="00041A44"/>
    <w:rsid w:val="00046B34"/>
    <w:rsid w:val="00047077"/>
    <w:rsid w:val="00051541"/>
    <w:rsid w:val="00051D85"/>
    <w:rsid w:val="00054DD9"/>
    <w:rsid w:val="0005572F"/>
    <w:rsid w:val="000604DE"/>
    <w:rsid w:val="00060F27"/>
    <w:rsid w:val="000612FD"/>
    <w:rsid w:val="00061514"/>
    <w:rsid w:val="00061580"/>
    <w:rsid w:val="00061F18"/>
    <w:rsid w:val="00062256"/>
    <w:rsid w:val="00062D70"/>
    <w:rsid w:val="0006570D"/>
    <w:rsid w:val="0007014D"/>
    <w:rsid w:val="00070824"/>
    <w:rsid w:val="00071173"/>
    <w:rsid w:val="000727DB"/>
    <w:rsid w:val="00073CB9"/>
    <w:rsid w:val="0007783A"/>
    <w:rsid w:val="00077E67"/>
    <w:rsid w:val="00082900"/>
    <w:rsid w:val="00082DEA"/>
    <w:rsid w:val="000834A1"/>
    <w:rsid w:val="000836C4"/>
    <w:rsid w:val="00084562"/>
    <w:rsid w:val="00084AC0"/>
    <w:rsid w:val="00090D09"/>
    <w:rsid w:val="000920C4"/>
    <w:rsid w:val="00092690"/>
    <w:rsid w:val="00093AE9"/>
    <w:rsid w:val="00093C90"/>
    <w:rsid w:val="00094146"/>
    <w:rsid w:val="00095BE5"/>
    <w:rsid w:val="000A22F5"/>
    <w:rsid w:val="000A5B5A"/>
    <w:rsid w:val="000A611E"/>
    <w:rsid w:val="000A6BE1"/>
    <w:rsid w:val="000A70E5"/>
    <w:rsid w:val="000A7B07"/>
    <w:rsid w:val="000A7EB9"/>
    <w:rsid w:val="000B04BA"/>
    <w:rsid w:val="000B103E"/>
    <w:rsid w:val="000B379B"/>
    <w:rsid w:val="000B400A"/>
    <w:rsid w:val="000B5B57"/>
    <w:rsid w:val="000B7F73"/>
    <w:rsid w:val="000C0712"/>
    <w:rsid w:val="000C0866"/>
    <w:rsid w:val="000C1B71"/>
    <w:rsid w:val="000C21BE"/>
    <w:rsid w:val="000C272A"/>
    <w:rsid w:val="000C3516"/>
    <w:rsid w:val="000C3777"/>
    <w:rsid w:val="000C44AD"/>
    <w:rsid w:val="000C45F1"/>
    <w:rsid w:val="000C4B15"/>
    <w:rsid w:val="000C5290"/>
    <w:rsid w:val="000C5B35"/>
    <w:rsid w:val="000D1719"/>
    <w:rsid w:val="000D3642"/>
    <w:rsid w:val="000D4D6B"/>
    <w:rsid w:val="000D5931"/>
    <w:rsid w:val="000D5B58"/>
    <w:rsid w:val="000D60F1"/>
    <w:rsid w:val="000E111C"/>
    <w:rsid w:val="000E1ABA"/>
    <w:rsid w:val="000E259A"/>
    <w:rsid w:val="000E265D"/>
    <w:rsid w:val="000E6459"/>
    <w:rsid w:val="000E66F0"/>
    <w:rsid w:val="000E6B4F"/>
    <w:rsid w:val="000F0912"/>
    <w:rsid w:val="000F20F7"/>
    <w:rsid w:val="000F3206"/>
    <w:rsid w:val="000F4F40"/>
    <w:rsid w:val="000F5989"/>
    <w:rsid w:val="001005FF"/>
    <w:rsid w:val="00100EB2"/>
    <w:rsid w:val="00100F72"/>
    <w:rsid w:val="001015E1"/>
    <w:rsid w:val="001049AA"/>
    <w:rsid w:val="00105CA5"/>
    <w:rsid w:val="00105F97"/>
    <w:rsid w:val="00106120"/>
    <w:rsid w:val="001067A9"/>
    <w:rsid w:val="001078BD"/>
    <w:rsid w:val="00111874"/>
    <w:rsid w:val="00112971"/>
    <w:rsid w:val="00112ADD"/>
    <w:rsid w:val="001130FF"/>
    <w:rsid w:val="00113BAD"/>
    <w:rsid w:val="001153DF"/>
    <w:rsid w:val="001163C5"/>
    <w:rsid w:val="001204CD"/>
    <w:rsid w:val="00125F59"/>
    <w:rsid w:val="00130AA9"/>
    <w:rsid w:val="00132D07"/>
    <w:rsid w:val="001335CC"/>
    <w:rsid w:val="00133DC7"/>
    <w:rsid w:val="001364E0"/>
    <w:rsid w:val="001416F9"/>
    <w:rsid w:val="00141FD9"/>
    <w:rsid w:val="00142674"/>
    <w:rsid w:val="0014398D"/>
    <w:rsid w:val="00143B28"/>
    <w:rsid w:val="001509A4"/>
    <w:rsid w:val="001524D0"/>
    <w:rsid w:val="00155A93"/>
    <w:rsid w:val="0015696B"/>
    <w:rsid w:val="00156E58"/>
    <w:rsid w:val="0016309D"/>
    <w:rsid w:val="001645E6"/>
    <w:rsid w:val="001646F4"/>
    <w:rsid w:val="00164A34"/>
    <w:rsid w:val="00165566"/>
    <w:rsid w:val="00166E57"/>
    <w:rsid w:val="00170371"/>
    <w:rsid w:val="00170E1F"/>
    <w:rsid w:val="001714C2"/>
    <w:rsid w:val="00171661"/>
    <w:rsid w:val="001735B8"/>
    <w:rsid w:val="00173852"/>
    <w:rsid w:val="00173C6A"/>
    <w:rsid w:val="00174F33"/>
    <w:rsid w:val="00174F62"/>
    <w:rsid w:val="00180F3C"/>
    <w:rsid w:val="00182074"/>
    <w:rsid w:val="00182CF8"/>
    <w:rsid w:val="001832E5"/>
    <w:rsid w:val="00183C6A"/>
    <w:rsid w:val="00183E95"/>
    <w:rsid w:val="001846FA"/>
    <w:rsid w:val="00185A19"/>
    <w:rsid w:val="0018715D"/>
    <w:rsid w:val="00187897"/>
    <w:rsid w:val="00190989"/>
    <w:rsid w:val="00193D0C"/>
    <w:rsid w:val="001963C4"/>
    <w:rsid w:val="00197021"/>
    <w:rsid w:val="001A16CB"/>
    <w:rsid w:val="001A17F7"/>
    <w:rsid w:val="001A20D2"/>
    <w:rsid w:val="001A380B"/>
    <w:rsid w:val="001A39B8"/>
    <w:rsid w:val="001A4551"/>
    <w:rsid w:val="001A4552"/>
    <w:rsid w:val="001A5BD5"/>
    <w:rsid w:val="001A7090"/>
    <w:rsid w:val="001B20C4"/>
    <w:rsid w:val="001B2187"/>
    <w:rsid w:val="001B3A65"/>
    <w:rsid w:val="001B5467"/>
    <w:rsid w:val="001B58C9"/>
    <w:rsid w:val="001B65FE"/>
    <w:rsid w:val="001B66EC"/>
    <w:rsid w:val="001B718D"/>
    <w:rsid w:val="001C0E8D"/>
    <w:rsid w:val="001C2783"/>
    <w:rsid w:val="001C27AC"/>
    <w:rsid w:val="001C2843"/>
    <w:rsid w:val="001C4492"/>
    <w:rsid w:val="001C461E"/>
    <w:rsid w:val="001C5942"/>
    <w:rsid w:val="001C6360"/>
    <w:rsid w:val="001C6D71"/>
    <w:rsid w:val="001C7A31"/>
    <w:rsid w:val="001C7DB4"/>
    <w:rsid w:val="001D0015"/>
    <w:rsid w:val="001D05AA"/>
    <w:rsid w:val="001D25F1"/>
    <w:rsid w:val="001D2C2B"/>
    <w:rsid w:val="001D384F"/>
    <w:rsid w:val="001D3928"/>
    <w:rsid w:val="001D3B56"/>
    <w:rsid w:val="001D3E04"/>
    <w:rsid w:val="001D467C"/>
    <w:rsid w:val="001D4B2F"/>
    <w:rsid w:val="001D5D4A"/>
    <w:rsid w:val="001E171F"/>
    <w:rsid w:val="001E24BA"/>
    <w:rsid w:val="001E39E0"/>
    <w:rsid w:val="001E3B72"/>
    <w:rsid w:val="001E4B9D"/>
    <w:rsid w:val="001E777F"/>
    <w:rsid w:val="001F01F9"/>
    <w:rsid w:val="001F021F"/>
    <w:rsid w:val="001F27BD"/>
    <w:rsid w:val="001F3274"/>
    <w:rsid w:val="00203A2F"/>
    <w:rsid w:val="0020547E"/>
    <w:rsid w:val="00206359"/>
    <w:rsid w:val="00206584"/>
    <w:rsid w:val="002072E8"/>
    <w:rsid w:val="00207527"/>
    <w:rsid w:val="00207696"/>
    <w:rsid w:val="00211ACC"/>
    <w:rsid w:val="00213F51"/>
    <w:rsid w:val="00217E6F"/>
    <w:rsid w:val="0022009C"/>
    <w:rsid w:val="002216B3"/>
    <w:rsid w:val="00222519"/>
    <w:rsid w:val="002229E1"/>
    <w:rsid w:val="00222AAD"/>
    <w:rsid w:val="002231D9"/>
    <w:rsid w:val="00223415"/>
    <w:rsid w:val="002244A3"/>
    <w:rsid w:val="00224B0E"/>
    <w:rsid w:val="002263DE"/>
    <w:rsid w:val="00231A7A"/>
    <w:rsid w:val="00232B6E"/>
    <w:rsid w:val="002332CD"/>
    <w:rsid w:val="00234878"/>
    <w:rsid w:val="00235FDC"/>
    <w:rsid w:val="00236AEA"/>
    <w:rsid w:val="00236E34"/>
    <w:rsid w:val="00236FAA"/>
    <w:rsid w:val="00237776"/>
    <w:rsid w:val="002408F2"/>
    <w:rsid w:val="0024093E"/>
    <w:rsid w:val="00242A4A"/>
    <w:rsid w:val="00243ED8"/>
    <w:rsid w:val="002443B2"/>
    <w:rsid w:val="002446E2"/>
    <w:rsid w:val="00244ECD"/>
    <w:rsid w:val="002450B6"/>
    <w:rsid w:val="00246C4C"/>
    <w:rsid w:val="002473CD"/>
    <w:rsid w:val="002505B9"/>
    <w:rsid w:val="00251AFF"/>
    <w:rsid w:val="0025325E"/>
    <w:rsid w:val="00253495"/>
    <w:rsid w:val="00253D4E"/>
    <w:rsid w:val="00255926"/>
    <w:rsid w:val="00255C63"/>
    <w:rsid w:val="00256334"/>
    <w:rsid w:val="00257ACD"/>
    <w:rsid w:val="00260C1D"/>
    <w:rsid w:val="00260EA0"/>
    <w:rsid w:val="002612DC"/>
    <w:rsid w:val="00262143"/>
    <w:rsid w:val="00262409"/>
    <w:rsid w:val="002632CF"/>
    <w:rsid w:val="002633B2"/>
    <w:rsid w:val="002638D2"/>
    <w:rsid w:val="00263ABC"/>
    <w:rsid w:val="002657FD"/>
    <w:rsid w:val="00267900"/>
    <w:rsid w:val="00267CF2"/>
    <w:rsid w:val="00274AA8"/>
    <w:rsid w:val="00277175"/>
    <w:rsid w:val="00280F28"/>
    <w:rsid w:val="00281EEA"/>
    <w:rsid w:val="00281F0D"/>
    <w:rsid w:val="00282D0F"/>
    <w:rsid w:val="00284C16"/>
    <w:rsid w:val="00284FB8"/>
    <w:rsid w:val="002850C3"/>
    <w:rsid w:val="00285CBA"/>
    <w:rsid w:val="00286D60"/>
    <w:rsid w:val="00294EA1"/>
    <w:rsid w:val="0029514F"/>
    <w:rsid w:val="00295E76"/>
    <w:rsid w:val="0029721B"/>
    <w:rsid w:val="002A07A6"/>
    <w:rsid w:val="002A1CC3"/>
    <w:rsid w:val="002A25AB"/>
    <w:rsid w:val="002A4E0E"/>
    <w:rsid w:val="002A525A"/>
    <w:rsid w:val="002A5452"/>
    <w:rsid w:val="002A589C"/>
    <w:rsid w:val="002A5F00"/>
    <w:rsid w:val="002A6E55"/>
    <w:rsid w:val="002A7F6D"/>
    <w:rsid w:val="002B2E37"/>
    <w:rsid w:val="002B3445"/>
    <w:rsid w:val="002B35E0"/>
    <w:rsid w:val="002B4A47"/>
    <w:rsid w:val="002B4D57"/>
    <w:rsid w:val="002B4DA7"/>
    <w:rsid w:val="002B57C8"/>
    <w:rsid w:val="002B7F0B"/>
    <w:rsid w:val="002B7F19"/>
    <w:rsid w:val="002C279E"/>
    <w:rsid w:val="002C2F52"/>
    <w:rsid w:val="002C317D"/>
    <w:rsid w:val="002C407B"/>
    <w:rsid w:val="002C6601"/>
    <w:rsid w:val="002C750D"/>
    <w:rsid w:val="002D24B3"/>
    <w:rsid w:val="002D3091"/>
    <w:rsid w:val="002D3790"/>
    <w:rsid w:val="002D39B6"/>
    <w:rsid w:val="002D7C33"/>
    <w:rsid w:val="002E00D1"/>
    <w:rsid w:val="002E0C02"/>
    <w:rsid w:val="002E1213"/>
    <w:rsid w:val="002E294E"/>
    <w:rsid w:val="002E427E"/>
    <w:rsid w:val="002E5F9A"/>
    <w:rsid w:val="002E64B0"/>
    <w:rsid w:val="002E734C"/>
    <w:rsid w:val="002E756A"/>
    <w:rsid w:val="002E7A94"/>
    <w:rsid w:val="002F0AA9"/>
    <w:rsid w:val="002F10E0"/>
    <w:rsid w:val="002F14A6"/>
    <w:rsid w:val="002F3AD6"/>
    <w:rsid w:val="00301C08"/>
    <w:rsid w:val="00301E63"/>
    <w:rsid w:val="003022EB"/>
    <w:rsid w:val="003031CC"/>
    <w:rsid w:val="0030522E"/>
    <w:rsid w:val="00305ADE"/>
    <w:rsid w:val="00307543"/>
    <w:rsid w:val="003101FE"/>
    <w:rsid w:val="003109EC"/>
    <w:rsid w:val="00312D88"/>
    <w:rsid w:val="00314703"/>
    <w:rsid w:val="00314CA5"/>
    <w:rsid w:val="0031503C"/>
    <w:rsid w:val="00315EBB"/>
    <w:rsid w:val="00317C41"/>
    <w:rsid w:val="003208ED"/>
    <w:rsid w:val="00320A68"/>
    <w:rsid w:val="003215FC"/>
    <w:rsid w:val="00324A11"/>
    <w:rsid w:val="00326DB1"/>
    <w:rsid w:val="00327A7B"/>
    <w:rsid w:val="003302BC"/>
    <w:rsid w:val="00330763"/>
    <w:rsid w:val="003314B2"/>
    <w:rsid w:val="00332162"/>
    <w:rsid w:val="003324E4"/>
    <w:rsid w:val="00336209"/>
    <w:rsid w:val="0033758D"/>
    <w:rsid w:val="003417C0"/>
    <w:rsid w:val="00341E25"/>
    <w:rsid w:val="00343B5E"/>
    <w:rsid w:val="003452EE"/>
    <w:rsid w:val="003461A5"/>
    <w:rsid w:val="0034701B"/>
    <w:rsid w:val="0034722E"/>
    <w:rsid w:val="00347412"/>
    <w:rsid w:val="00347875"/>
    <w:rsid w:val="0035012B"/>
    <w:rsid w:val="00355138"/>
    <w:rsid w:val="003551DF"/>
    <w:rsid w:val="00355486"/>
    <w:rsid w:val="00357883"/>
    <w:rsid w:val="00357CA1"/>
    <w:rsid w:val="00360CF8"/>
    <w:rsid w:val="003618C5"/>
    <w:rsid w:val="00361BB4"/>
    <w:rsid w:val="00363D63"/>
    <w:rsid w:val="00365068"/>
    <w:rsid w:val="0036584C"/>
    <w:rsid w:val="00366847"/>
    <w:rsid w:val="00367A49"/>
    <w:rsid w:val="003734DF"/>
    <w:rsid w:val="00373915"/>
    <w:rsid w:val="00374820"/>
    <w:rsid w:val="003762D1"/>
    <w:rsid w:val="00376AA4"/>
    <w:rsid w:val="00377288"/>
    <w:rsid w:val="00380DA6"/>
    <w:rsid w:val="00383922"/>
    <w:rsid w:val="00384A97"/>
    <w:rsid w:val="0038528A"/>
    <w:rsid w:val="003856CE"/>
    <w:rsid w:val="00386C99"/>
    <w:rsid w:val="003876F0"/>
    <w:rsid w:val="00387A58"/>
    <w:rsid w:val="00393ECB"/>
    <w:rsid w:val="00397362"/>
    <w:rsid w:val="003979F1"/>
    <w:rsid w:val="003A1222"/>
    <w:rsid w:val="003A14D3"/>
    <w:rsid w:val="003A15F0"/>
    <w:rsid w:val="003A1D4F"/>
    <w:rsid w:val="003A346D"/>
    <w:rsid w:val="003A6C1A"/>
    <w:rsid w:val="003A7ECE"/>
    <w:rsid w:val="003B025C"/>
    <w:rsid w:val="003B13DE"/>
    <w:rsid w:val="003B1D17"/>
    <w:rsid w:val="003B2C79"/>
    <w:rsid w:val="003B3A4A"/>
    <w:rsid w:val="003B429D"/>
    <w:rsid w:val="003B4B83"/>
    <w:rsid w:val="003B5245"/>
    <w:rsid w:val="003B57E7"/>
    <w:rsid w:val="003C3900"/>
    <w:rsid w:val="003C3B3E"/>
    <w:rsid w:val="003C5576"/>
    <w:rsid w:val="003D13F5"/>
    <w:rsid w:val="003D3121"/>
    <w:rsid w:val="003D630D"/>
    <w:rsid w:val="003E1281"/>
    <w:rsid w:val="003E254C"/>
    <w:rsid w:val="003E3260"/>
    <w:rsid w:val="003E36D8"/>
    <w:rsid w:val="003E60CC"/>
    <w:rsid w:val="003E7138"/>
    <w:rsid w:val="003E7A60"/>
    <w:rsid w:val="003E7E8D"/>
    <w:rsid w:val="003F006E"/>
    <w:rsid w:val="003F13DA"/>
    <w:rsid w:val="003F1876"/>
    <w:rsid w:val="003F1CB2"/>
    <w:rsid w:val="003F3503"/>
    <w:rsid w:val="003F3D5B"/>
    <w:rsid w:val="003F54CF"/>
    <w:rsid w:val="003F5FBB"/>
    <w:rsid w:val="003F647F"/>
    <w:rsid w:val="00400489"/>
    <w:rsid w:val="00403BC2"/>
    <w:rsid w:val="0040471F"/>
    <w:rsid w:val="00411B58"/>
    <w:rsid w:val="00412A4D"/>
    <w:rsid w:val="00412F26"/>
    <w:rsid w:val="00414D93"/>
    <w:rsid w:val="00416459"/>
    <w:rsid w:val="00420F57"/>
    <w:rsid w:val="00422D3D"/>
    <w:rsid w:val="00423A8E"/>
    <w:rsid w:val="00423E7C"/>
    <w:rsid w:val="00424225"/>
    <w:rsid w:val="00425808"/>
    <w:rsid w:val="00426ABA"/>
    <w:rsid w:val="00427A1E"/>
    <w:rsid w:val="00427C00"/>
    <w:rsid w:val="00431124"/>
    <w:rsid w:val="00431A55"/>
    <w:rsid w:val="00431CC8"/>
    <w:rsid w:val="0043328E"/>
    <w:rsid w:val="0043424D"/>
    <w:rsid w:val="00434A24"/>
    <w:rsid w:val="004364BB"/>
    <w:rsid w:val="00436DA9"/>
    <w:rsid w:val="004379D9"/>
    <w:rsid w:val="00440925"/>
    <w:rsid w:val="00441282"/>
    <w:rsid w:val="00441ABE"/>
    <w:rsid w:val="0044245F"/>
    <w:rsid w:val="00442F01"/>
    <w:rsid w:val="004433B3"/>
    <w:rsid w:val="00443D1B"/>
    <w:rsid w:val="00444523"/>
    <w:rsid w:val="004448BE"/>
    <w:rsid w:val="0044569C"/>
    <w:rsid w:val="0045385A"/>
    <w:rsid w:val="004555E6"/>
    <w:rsid w:val="0045572C"/>
    <w:rsid w:val="00456C59"/>
    <w:rsid w:val="004612E0"/>
    <w:rsid w:val="00464E2D"/>
    <w:rsid w:val="00465E59"/>
    <w:rsid w:val="004669DC"/>
    <w:rsid w:val="0046776B"/>
    <w:rsid w:val="00467BB8"/>
    <w:rsid w:val="0047078C"/>
    <w:rsid w:val="00470B15"/>
    <w:rsid w:val="00475C04"/>
    <w:rsid w:val="004773E5"/>
    <w:rsid w:val="00477568"/>
    <w:rsid w:val="00480EC5"/>
    <w:rsid w:val="0048145C"/>
    <w:rsid w:val="00483673"/>
    <w:rsid w:val="00492D32"/>
    <w:rsid w:val="004931BF"/>
    <w:rsid w:val="00493717"/>
    <w:rsid w:val="00494081"/>
    <w:rsid w:val="004949F9"/>
    <w:rsid w:val="004960F9"/>
    <w:rsid w:val="0049645C"/>
    <w:rsid w:val="00496852"/>
    <w:rsid w:val="00496B38"/>
    <w:rsid w:val="00497554"/>
    <w:rsid w:val="004A130F"/>
    <w:rsid w:val="004A35FC"/>
    <w:rsid w:val="004A3ACE"/>
    <w:rsid w:val="004A479E"/>
    <w:rsid w:val="004A506E"/>
    <w:rsid w:val="004A58A2"/>
    <w:rsid w:val="004A6348"/>
    <w:rsid w:val="004A68E7"/>
    <w:rsid w:val="004A6CDF"/>
    <w:rsid w:val="004B12DE"/>
    <w:rsid w:val="004B35C9"/>
    <w:rsid w:val="004B3D5A"/>
    <w:rsid w:val="004B60A2"/>
    <w:rsid w:val="004B6FD8"/>
    <w:rsid w:val="004B712A"/>
    <w:rsid w:val="004B723F"/>
    <w:rsid w:val="004C02A8"/>
    <w:rsid w:val="004C1C4B"/>
    <w:rsid w:val="004C5571"/>
    <w:rsid w:val="004C5AC3"/>
    <w:rsid w:val="004C74F4"/>
    <w:rsid w:val="004D0A41"/>
    <w:rsid w:val="004D1112"/>
    <w:rsid w:val="004D1497"/>
    <w:rsid w:val="004D16DC"/>
    <w:rsid w:val="004D28B2"/>
    <w:rsid w:val="004D4E20"/>
    <w:rsid w:val="004D5903"/>
    <w:rsid w:val="004D6972"/>
    <w:rsid w:val="004E07C6"/>
    <w:rsid w:val="004E1CA9"/>
    <w:rsid w:val="004E39A2"/>
    <w:rsid w:val="004E3BF1"/>
    <w:rsid w:val="004E4255"/>
    <w:rsid w:val="004E44B8"/>
    <w:rsid w:val="004E68AA"/>
    <w:rsid w:val="004E693E"/>
    <w:rsid w:val="004F0EF6"/>
    <w:rsid w:val="004F133A"/>
    <w:rsid w:val="004F1D4D"/>
    <w:rsid w:val="004F3B3A"/>
    <w:rsid w:val="004F486B"/>
    <w:rsid w:val="004F54DE"/>
    <w:rsid w:val="004F56C8"/>
    <w:rsid w:val="004F5A6C"/>
    <w:rsid w:val="00501030"/>
    <w:rsid w:val="0050199A"/>
    <w:rsid w:val="00502773"/>
    <w:rsid w:val="00502F57"/>
    <w:rsid w:val="005046FC"/>
    <w:rsid w:val="00506F04"/>
    <w:rsid w:val="00512B6C"/>
    <w:rsid w:val="0051421A"/>
    <w:rsid w:val="00515AE1"/>
    <w:rsid w:val="00516405"/>
    <w:rsid w:val="00516561"/>
    <w:rsid w:val="00516F01"/>
    <w:rsid w:val="0051764F"/>
    <w:rsid w:val="005204BE"/>
    <w:rsid w:val="00520B48"/>
    <w:rsid w:val="00520BEA"/>
    <w:rsid w:val="005214D6"/>
    <w:rsid w:val="005236CC"/>
    <w:rsid w:val="00524992"/>
    <w:rsid w:val="00531778"/>
    <w:rsid w:val="005321F0"/>
    <w:rsid w:val="00532EC6"/>
    <w:rsid w:val="00533584"/>
    <w:rsid w:val="005342DB"/>
    <w:rsid w:val="0053473E"/>
    <w:rsid w:val="00536755"/>
    <w:rsid w:val="0054082D"/>
    <w:rsid w:val="00540E53"/>
    <w:rsid w:val="005427BB"/>
    <w:rsid w:val="005506E5"/>
    <w:rsid w:val="00551BC2"/>
    <w:rsid w:val="00552E85"/>
    <w:rsid w:val="005548B6"/>
    <w:rsid w:val="00555DF3"/>
    <w:rsid w:val="005568A1"/>
    <w:rsid w:val="00560282"/>
    <w:rsid w:val="00560CEB"/>
    <w:rsid w:val="0056218C"/>
    <w:rsid w:val="005636E0"/>
    <w:rsid w:val="0056454D"/>
    <w:rsid w:val="005647DC"/>
    <w:rsid w:val="00564B7D"/>
    <w:rsid w:val="00565237"/>
    <w:rsid w:val="00570A61"/>
    <w:rsid w:val="00573FA4"/>
    <w:rsid w:val="00575171"/>
    <w:rsid w:val="00576F08"/>
    <w:rsid w:val="00580C8F"/>
    <w:rsid w:val="005820ED"/>
    <w:rsid w:val="0058212B"/>
    <w:rsid w:val="005824AE"/>
    <w:rsid w:val="00582787"/>
    <w:rsid w:val="00584C59"/>
    <w:rsid w:val="00587B53"/>
    <w:rsid w:val="00591471"/>
    <w:rsid w:val="005950AD"/>
    <w:rsid w:val="0059510B"/>
    <w:rsid w:val="005956DD"/>
    <w:rsid w:val="00595B2F"/>
    <w:rsid w:val="00596BD8"/>
    <w:rsid w:val="00596CB6"/>
    <w:rsid w:val="005A0544"/>
    <w:rsid w:val="005A078D"/>
    <w:rsid w:val="005A0E5E"/>
    <w:rsid w:val="005A4331"/>
    <w:rsid w:val="005A662E"/>
    <w:rsid w:val="005A782C"/>
    <w:rsid w:val="005A7D4B"/>
    <w:rsid w:val="005B1173"/>
    <w:rsid w:val="005B1BB1"/>
    <w:rsid w:val="005B3B97"/>
    <w:rsid w:val="005B4099"/>
    <w:rsid w:val="005B43F4"/>
    <w:rsid w:val="005B4447"/>
    <w:rsid w:val="005B4CAE"/>
    <w:rsid w:val="005B4E2B"/>
    <w:rsid w:val="005B5A42"/>
    <w:rsid w:val="005B7035"/>
    <w:rsid w:val="005B74D3"/>
    <w:rsid w:val="005B7BB8"/>
    <w:rsid w:val="005C0974"/>
    <w:rsid w:val="005C26B0"/>
    <w:rsid w:val="005C3558"/>
    <w:rsid w:val="005C44AC"/>
    <w:rsid w:val="005C674E"/>
    <w:rsid w:val="005C6EE8"/>
    <w:rsid w:val="005C759B"/>
    <w:rsid w:val="005C7CDF"/>
    <w:rsid w:val="005D35EB"/>
    <w:rsid w:val="005D5974"/>
    <w:rsid w:val="005D6E30"/>
    <w:rsid w:val="005D74B6"/>
    <w:rsid w:val="005D76BB"/>
    <w:rsid w:val="005E0E2A"/>
    <w:rsid w:val="005E0FDB"/>
    <w:rsid w:val="005E118A"/>
    <w:rsid w:val="005E1530"/>
    <w:rsid w:val="005E1C93"/>
    <w:rsid w:val="005E2329"/>
    <w:rsid w:val="005E25B7"/>
    <w:rsid w:val="005E7DF6"/>
    <w:rsid w:val="005F1952"/>
    <w:rsid w:val="005F1C75"/>
    <w:rsid w:val="005F555A"/>
    <w:rsid w:val="005F6D4C"/>
    <w:rsid w:val="005F7104"/>
    <w:rsid w:val="00600FB1"/>
    <w:rsid w:val="00601C37"/>
    <w:rsid w:val="006058F6"/>
    <w:rsid w:val="006062BE"/>
    <w:rsid w:val="00607860"/>
    <w:rsid w:val="00611D71"/>
    <w:rsid w:val="00612354"/>
    <w:rsid w:val="00615D43"/>
    <w:rsid w:val="00621FF8"/>
    <w:rsid w:val="0062285B"/>
    <w:rsid w:val="00623143"/>
    <w:rsid w:val="00623389"/>
    <w:rsid w:val="0062355A"/>
    <w:rsid w:val="00624B3F"/>
    <w:rsid w:val="00624D42"/>
    <w:rsid w:val="0062596D"/>
    <w:rsid w:val="00625B28"/>
    <w:rsid w:val="0062639C"/>
    <w:rsid w:val="006273DB"/>
    <w:rsid w:val="0062762E"/>
    <w:rsid w:val="00631482"/>
    <w:rsid w:val="00633542"/>
    <w:rsid w:val="0063475B"/>
    <w:rsid w:val="00635A38"/>
    <w:rsid w:val="00637293"/>
    <w:rsid w:val="00637B64"/>
    <w:rsid w:val="00640E5E"/>
    <w:rsid w:val="00641DE3"/>
    <w:rsid w:val="00642BD9"/>
    <w:rsid w:val="00644326"/>
    <w:rsid w:val="0064594D"/>
    <w:rsid w:val="00645AD6"/>
    <w:rsid w:val="00645FFE"/>
    <w:rsid w:val="00647185"/>
    <w:rsid w:val="00651150"/>
    <w:rsid w:val="00651647"/>
    <w:rsid w:val="00652300"/>
    <w:rsid w:val="006558DA"/>
    <w:rsid w:val="00657310"/>
    <w:rsid w:val="00661174"/>
    <w:rsid w:val="00661569"/>
    <w:rsid w:val="00662213"/>
    <w:rsid w:val="0066230A"/>
    <w:rsid w:val="00662623"/>
    <w:rsid w:val="006640E9"/>
    <w:rsid w:val="00666583"/>
    <w:rsid w:val="00671038"/>
    <w:rsid w:val="006717AB"/>
    <w:rsid w:val="006720CA"/>
    <w:rsid w:val="0067439C"/>
    <w:rsid w:val="00675EA5"/>
    <w:rsid w:val="00676515"/>
    <w:rsid w:val="006766D3"/>
    <w:rsid w:val="00680237"/>
    <w:rsid w:val="00681D89"/>
    <w:rsid w:val="00681DCC"/>
    <w:rsid w:val="00681FE8"/>
    <w:rsid w:val="00682139"/>
    <w:rsid w:val="00684371"/>
    <w:rsid w:val="006857C4"/>
    <w:rsid w:val="0068656A"/>
    <w:rsid w:val="00686DA9"/>
    <w:rsid w:val="00696286"/>
    <w:rsid w:val="006A307A"/>
    <w:rsid w:val="006A3EC0"/>
    <w:rsid w:val="006A4BDA"/>
    <w:rsid w:val="006A57FD"/>
    <w:rsid w:val="006A69D7"/>
    <w:rsid w:val="006A6B65"/>
    <w:rsid w:val="006B10D2"/>
    <w:rsid w:val="006B1143"/>
    <w:rsid w:val="006B3166"/>
    <w:rsid w:val="006B51F5"/>
    <w:rsid w:val="006B5D9B"/>
    <w:rsid w:val="006B7B63"/>
    <w:rsid w:val="006C0A91"/>
    <w:rsid w:val="006C207E"/>
    <w:rsid w:val="006C21AD"/>
    <w:rsid w:val="006C3620"/>
    <w:rsid w:val="006C43BA"/>
    <w:rsid w:val="006C485B"/>
    <w:rsid w:val="006C5777"/>
    <w:rsid w:val="006C5B89"/>
    <w:rsid w:val="006C5BD5"/>
    <w:rsid w:val="006C64E1"/>
    <w:rsid w:val="006C7186"/>
    <w:rsid w:val="006C71BB"/>
    <w:rsid w:val="006D25FF"/>
    <w:rsid w:val="006D3965"/>
    <w:rsid w:val="006D3DC8"/>
    <w:rsid w:val="006D5338"/>
    <w:rsid w:val="006D54C6"/>
    <w:rsid w:val="006D5FF4"/>
    <w:rsid w:val="006E0C48"/>
    <w:rsid w:val="006E2F08"/>
    <w:rsid w:val="006E5876"/>
    <w:rsid w:val="006E62E3"/>
    <w:rsid w:val="006E7F54"/>
    <w:rsid w:val="006F0E37"/>
    <w:rsid w:val="006F2400"/>
    <w:rsid w:val="006F25BF"/>
    <w:rsid w:val="006F3619"/>
    <w:rsid w:val="006F3D73"/>
    <w:rsid w:val="006F3E52"/>
    <w:rsid w:val="006F41A7"/>
    <w:rsid w:val="006F4C9D"/>
    <w:rsid w:val="006F5F34"/>
    <w:rsid w:val="006F681B"/>
    <w:rsid w:val="006F6AFF"/>
    <w:rsid w:val="006F6D8B"/>
    <w:rsid w:val="007006DE"/>
    <w:rsid w:val="00704098"/>
    <w:rsid w:val="0070673F"/>
    <w:rsid w:val="0071151C"/>
    <w:rsid w:val="00711C0D"/>
    <w:rsid w:val="00712243"/>
    <w:rsid w:val="00712F98"/>
    <w:rsid w:val="00712FF0"/>
    <w:rsid w:val="007142F4"/>
    <w:rsid w:val="0071459E"/>
    <w:rsid w:val="00716ACA"/>
    <w:rsid w:val="00717A79"/>
    <w:rsid w:val="00720D65"/>
    <w:rsid w:val="0072116F"/>
    <w:rsid w:val="007213FD"/>
    <w:rsid w:val="0072177F"/>
    <w:rsid w:val="00721DED"/>
    <w:rsid w:val="00722810"/>
    <w:rsid w:val="00722CFD"/>
    <w:rsid w:val="007246AE"/>
    <w:rsid w:val="007249A6"/>
    <w:rsid w:val="00725070"/>
    <w:rsid w:val="00727BFA"/>
    <w:rsid w:val="00727E47"/>
    <w:rsid w:val="00730BF1"/>
    <w:rsid w:val="0073157A"/>
    <w:rsid w:val="0073215F"/>
    <w:rsid w:val="007331FC"/>
    <w:rsid w:val="00735A6D"/>
    <w:rsid w:val="00735EAC"/>
    <w:rsid w:val="00736519"/>
    <w:rsid w:val="007422F6"/>
    <w:rsid w:val="0074257D"/>
    <w:rsid w:val="00744D68"/>
    <w:rsid w:val="00746FFA"/>
    <w:rsid w:val="00747091"/>
    <w:rsid w:val="0074713F"/>
    <w:rsid w:val="00747A67"/>
    <w:rsid w:val="00750147"/>
    <w:rsid w:val="00751FD3"/>
    <w:rsid w:val="00757186"/>
    <w:rsid w:val="007572E4"/>
    <w:rsid w:val="00757BC0"/>
    <w:rsid w:val="00765284"/>
    <w:rsid w:val="007659D9"/>
    <w:rsid w:val="00766CF8"/>
    <w:rsid w:val="00767C13"/>
    <w:rsid w:val="00771399"/>
    <w:rsid w:val="00771481"/>
    <w:rsid w:val="0077202D"/>
    <w:rsid w:val="0077251B"/>
    <w:rsid w:val="00772918"/>
    <w:rsid w:val="00774946"/>
    <w:rsid w:val="00774DE9"/>
    <w:rsid w:val="007753B4"/>
    <w:rsid w:val="00775735"/>
    <w:rsid w:val="0077796D"/>
    <w:rsid w:val="00777AFF"/>
    <w:rsid w:val="007811DA"/>
    <w:rsid w:val="00781A56"/>
    <w:rsid w:val="007841BE"/>
    <w:rsid w:val="007900BD"/>
    <w:rsid w:val="00791102"/>
    <w:rsid w:val="00792056"/>
    <w:rsid w:val="007926E5"/>
    <w:rsid w:val="0079286F"/>
    <w:rsid w:val="00792BB4"/>
    <w:rsid w:val="0079544B"/>
    <w:rsid w:val="00795797"/>
    <w:rsid w:val="00795DE3"/>
    <w:rsid w:val="007975F6"/>
    <w:rsid w:val="007A0E4B"/>
    <w:rsid w:val="007A17B9"/>
    <w:rsid w:val="007A2413"/>
    <w:rsid w:val="007A4EEF"/>
    <w:rsid w:val="007A5E84"/>
    <w:rsid w:val="007A616F"/>
    <w:rsid w:val="007A7017"/>
    <w:rsid w:val="007A787D"/>
    <w:rsid w:val="007B3A97"/>
    <w:rsid w:val="007B4160"/>
    <w:rsid w:val="007B429C"/>
    <w:rsid w:val="007B58D2"/>
    <w:rsid w:val="007B7E0A"/>
    <w:rsid w:val="007C11F0"/>
    <w:rsid w:val="007C1A8B"/>
    <w:rsid w:val="007C1C67"/>
    <w:rsid w:val="007C2880"/>
    <w:rsid w:val="007C2955"/>
    <w:rsid w:val="007C2FA5"/>
    <w:rsid w:val="007C533C"/>
    <w:rsid w:val="007C5AB2"/>
    <w:rsid w:val="007C7150"/>
    <w:rsid w:val="007D0A0D"/>
    <w:rsid w:val="007D12A0"/>
    <w:rsid w:val="007D16B5"/>
    <w:rsid w:val="007D196E"/>
    <w:rsid w:val="007D20D5"/>
    <w:rsid w:val="007D28E6"/>
    <w:rsid w:val="007D2A2B"/>
    <w:rsid w:val="007D4C8B"/>
    <w:rsid w:val="007E0054"/>
    <w:rsid w:val="007E076F"/>
    <w:rsid w:val="007E25D4"/>
    <w:rsid w:val="007E267C"/>
    <w:rsid w:val="007E2871"/>
    <w:rsid w:val="007E353C"/>
    <w:rsid w:val="007E4848"/>
    <w:rsid w:val="007E5E7F"/>
    <w:rsid w:val="007E7474"/>
    <w:rsid w:val="007E7B29"/>
    <w:rsid w:val="007F1D06"/>
    <w:rsid w:val="007F27C3"/>
    <w:rsid w:val="007F356E"/>
    <w:rsid w:val="007F3602"/>
    <w:rsid w:val="007F4173"/>
    <w:rsid w:val="007F4EC8"/>
    <w:rsid w:val="007F5401"/>
    <w:rsid w:val="007F5A4D"/>
    <w:rsid w:val="007F6C4C"/>
    <w:rsid w:val="007F6F6D"/>
    <w:rsid w:val="007F6F98"/>
    <w:rsid w:val="008009A9"/>
    <w:rsid w:val="008022A0"/>
    <w:rsid w:val="0080569D"/>
    <w:rsid w:val="00806D4E"/>
    <w:rsid w:val="00806F2D"/>
    <w:rsid w:val="00810002"/>
    <w:rsid w:val="00811084"/>
    <w:rsid w:val="0081378D"/>
    <w:rsid w:val="008138DE"/>
    <w:rsid w:val="00814CD5"/>
    <w:rsid w:val="0081614D"/>
    <w:rsid w:val="008162A5"/>
    <w:rsid w:val="00816ACC"/>
    <w:rsid w:val="00820402"/>
    <w:rsid w:val="008232B3"/>
    <w:rsid w:val="00825281"/>
    <w:rsid w:val="00826AE8"/>
    <w:rsid w:val="0082762F"/>
    <w:rsid w:val="0082773B"/>
    <w:rsid w:val="00830C1C"/>
    <w:rsid w:val="00834D95"/>
    <w:rsid w:val="0084157A"/>
    <w:rsid w:val="00842A97"/>
    <w:rsid w:val="008435EA"/>
    <w:rsid w:val="00850556"/>
    <w:rsid w:val="00850FA5"/>
    <w:rsid w:val="0085317C"/>
    <w:rsid w:val="0085476C"/>
    <w:rsid w:val="00855933"/>
    <w:rsid w:val="00857E53"/>
    <w:rsid w:val="008617D4"/>
    <w:rsid w:val="00862344"/>
    <w:rsid w:val="00862868"/>
    <w:rsid w:val="00864434"/>
    <w:rsid w:val="00864BF9"/>
    <w:rsid w:val="00866E63"/>
    <w:rsid w:val="008700A5"/>
    <w:rsid w:val="008701B6"/>
    <w:rsid w:val="008713C6"/>
    <w:rsid w:val="0087163E"/>
    <w:rsid w:val="008716FA"/>
    <w:rsid w:val="00871C30"/>
    <w:rsid w:val="0087339E"/>
    <w:rsid w:val="00876AEE"/>
    <w:rsid w:val="00877E7B"/>
    <w:rsid w:val="00882F3D"/>
    <w:rsid w:val="00886386"/>
    <w:rsid w:val="00886BBF"/>
    <w:rsid w:val="00886E4E"/>
    <w:rsid w:val="008925D8"/>
    <w:rsid w:val="0089644F"/>
    <w:rsid w:val="00896670"/>
    <w:rsid w:val="00897FDF"/>
    <w:rsid w:val="008A0BEE"/>
    <w:rsid w:val="008A218C"/>
    <w:rsid w:val="008A3B2C"/>
    <w:rsid w:val="008A4187"/>
    <w:rsid w:val="008A46B1"/>
    <w:rsid w:val="008A51DF"/>
    <w:rsid w:val="008A5475"/>
    <w:rsid w:val="008A6747"/>
    <w:rsid w:val="008A7F93"/>
    <w:rsid w:val="008B208F"/>
    <w:rsid w:val="008B2501"/>
    <w:rsid w:val="008B2BFC"/>
    <w:rsid w:val="008B31DA"/>
    <w:rsid w:val="008B41B8"/>
    <w:rsid w:val="008B58FE"/>
    <w:rsid w:val="008C076D"/>
    <w:rsid w:val="008C1599"/>
    <w:rsid w:val="008C28EF"/>
    <w:rsid w:val="008C44C9"/>
    <w:rsid w:val="008C4783"/>
    <w:rsid w:val="008C4EA1"/>
    <w:rsid w:val="008C5DF3"/>
    <w:rsid w:val="008C6DC4"/>
    <w:rsid w:val="008C6F38"/>
    <w:rsid w:val="008C7871"/>
    <w:rsid w:val="008D0DB4"/>
    <w:rsid w:val="008D0EAB"/>
    <w:rsid w:val="008D0FDA"/>
    <w:rsid w:val="008D2A9B"/>
    <w:rsid w:val="008D3370"/>
    <w:rsid w:val="008D3AEE"/>
    <w:rsid w:val="008D4599"/>
    <w:rsid w:val="008D4CF8"/>
    <w:rsid w:val="008D6868"/>
    <w:rsid w:val="008D7CBA"/>
    <w:rsid w:val="008E2D48"/>
    <w:rsid w:val="008E461B"/>
    <w:rsid w:val="008E47C5"/>
    <w:rsid w:val="008E6112"/>
    <w:rsid w:val="008F0F20"/>
    <w:rsid w:val="008F333F"/>
    <w:rsid w:val="008F39E1"/>
    <w:rsid w:val="008F48BC"/>
    <w:rsid w:val="008F4C6A"/>
    <w:rsid w:val="008F62EF"/>
    <w:rsid w:val="009011BB"/>
    <w:rsid w:val="00901769"/>
    <w:rsid w:val="00901D61"/>
    <w:rsid w:val="0090453F"/>
    <w:rsid w:val="00904E8A"/>
    <w:rsid w:val="009050FA"/>
    <w:rsid w:val="00905A0B"/>
    <w:rsid w:val="00907269"/>
    <w:rsid w:val="0090778E"/>
    <w:rsid w:val="0091099C"/>
    <w:rsid w:val="00910A20"/>
    <w:rsid w:val="009116D1"/>
    <w:rsid w:val="00911C3B"/>
    <w:rsid w:val="0091212C"/>
    <w:rsid w:val="00912466"/>
    <w:rsid w:val="00915497"/>
    <w:rsid w:val="00916345"/>
    <w:rsid w:val="009179CC"/>
    <w:rsid w:val="00927E60"/>
    <w:rsid w:val="00927E68"/>
    <w:rsid w:val="0093100C"/>
    <w:rsid w:val="00933C31"/>
    <w:rsid w:val="009370B1"/>
    <w:rsid w:val="00937173"/>
    <w:rsid w:val="00942972"/>
    <w:rsid w:val="00944639"/>
    <w:rsid w:val="0094467F"/>
    <w:rsid w:val="009447E5"/>
    <w:rsid w:val="00950266"/>
    <w:rsid w:val="00950C85"/>
    <w:rsid w:val="00951084"/>
    <w:rsid w:val="00951553"/>
    <w:rsid w:val="00956EDC"/>
    <w:rsid w:val="00962EAF"/>
    <w:rsid w:val="00964E85"/>
    <w:rsid w:val="00965167"/>
    <w:rsid w:val="00965324"/>
    <w:rsid w:val="00966155"/>
    <w:rsid w:val="00967996"/>
    <w:rsid w:val="00970250"/>
    <w:rsid w:val="009704C5"/>
    <w:rsid w:val="00970808"/>
    <w:rsid w:val="009723D2"/>
    <w:rsid w:val="0097388F"/>
    <w:rsid w:val="00973B63"/>
    <w:rsid w:val="00973DDA"/>
    <w:rsid w:val="00975420"/>
    <w:rsid w:val="009766E6"/>
    <w:rsid w:val="00976E99"/>
    <w:rsid w:val="009807D1"/>
    <w:rsid w:val="009816C8"/>
    <w:rsid w:val="00981887"/>
    <w:rsid w:val="00982A67"/>
    <w:rsid w:val="00983149"/>
    <w:rsid w:val="009841A3"/>
    <w:rsid w:val="00984A72"/>
    <w:rsid w:val="00985DAE"/>
    <w:rsid w:val="00986097"/>
    <w:rsid w:val="00986338"/>
    <w:rsid w:val="00986B11"/>
    <w:rsid w:val="00986D97"/>
    <w:rsid w:val="00987D8C"/>
    <w:rsid w:val="0099032C"/>
    <w:rsid w:val="00991DD5"/>
    <w:rsid w:val="0099243C"/>
    <w:rsid w:val="00993E6F"/>
    <w:rsid w:val="0099626E"/>
    <w:rsid w:val="009A12EB"/>
    <w:rsid w:val="009A156E"/>
    <w:rsid w:val="009A237F"/>
    <w:rsid w:val="009A49DF"/>
    <w:rsid w:val="009A4A2C"/>
    <w:rsid w:val="009A51EA"/>
    <w:rsid w:val="009A526C"/>
    <w:rsid w:val="009A5AD8"/>
    <w:rsid w:val="009A5BF6"/>
    <w:rsid w:val="009A74AE"/>
    <w:rsid w:val="009A7BD7"/>
    <w:rsid w:val="009B08A0"/>
    <w:rsid w:val="009B159A"/>
    <w:rsid w:val="009B1C04"/>
    <w:rsid w:val="009B1CBA"/>
    <w:rsid w:val="009B2293"/>
    <w:rsid w:val="009B2D7A"/>
    <w:rsid w:val="009B30AD"/>
    <w:rsid w:val="009B4AA8"/>
    <w:rsid w:val="009B4BBC"/>
    <w:rsid w:val="009C048B"/>
    <w:rsid w:val="009C3EED"/>
    <w:rsid w:val="009C3F00"/>
    <w:rsid w:val="009C5A24"/>
    <w:rsid w:val="009C5F80"/>
    <w:rsid w:val="009C748C"/>
    <w:rsid w:val="009D07B1"/>
    <w:rsid w:val="009D0EBB"/>
    <w:rsid w:val="009D0FDD"/>
    <w:rsid w:val="009D1CA8"/>
    <w:rsid w:val="009D21E5"/>
    <w:rsid w:val="009D3849"/>
    <w:rsid w:val="009D5D29"/>
    <w:rsid w:val="009D6D11"/>
    <w:rsid w:val="009D776C"/>
    <w:rsid w:val="009D79E8"/>
    <w:rsid w:val="009E04BD"/>
    <w:rsid w:val="009E0BAD"/>
    <w:rsid w:val="009E2BFF"/>
    <w:rsid w:val="009E43AA"/>
    <w:rsid w:val="009E4674"/>
    <w:rsid w:val="009E574F"/>
    <w:rsid w:val="009E5804"/>
    <w:rsid w:val="009E7D5A"/>
    <w:rsid w:val="009F046D"/>
    <w:rsid w:val="009F1274"/>
    <w:rsid w:val="009F1398"/>
    <w:rsid w:val="009F6F93"/>
    <w:rsid w:val="009F73CB"/>
    <w:rsid w:val="009F7C6D"/>
    <w:rsid w:val="009F7D4D"/>
    <w:rsid w:val="00A00099"/>
    <w:rsid w:val="00A01895"/>
    <w:rsid w:val="00A02098"/>
    <w:rsid w:val="00A02D7B"/>
    <w:rsid w:val="00A0383C"/>
    <w:rsid w:val="00A041D4"/>
    <w:rsid w:val="00A04503"/>
    <w:rsid w:val="00A04D22"/>
    <w:rsid w:val="00A05A07"/>
    <w:rsid w:val="00A061E8"/>
    <w:rsid w:val="00A06E52"/>
    <w:rsid w:val="00A10012"/>
    <w:rsid w:val="00A124AB"/>
    <w:rsid w:val="00A12EDD"/>
    <w:rsid w:val="00A14331"/>
    <w:rsid w:val="00A14C6B"/>
    <w:rsid w:val="00A159C0"/>
    <w:rsid w:val="00A15F24"/>
    <w:rsid w:val="00A1653E"/>
    <w:rsid w:val="00A2044A"/>
    <w:rsid w:val="00A20CBF"/>
    <w:rsid w:val="00A21907"/>
    <w:rsid w:val="00A21EDB"/>
    <w:rsid w:val="00A225A8"/>
    <w:rsid w:val="00A23001"/>
    <w:rsid w:val="00A274CA"/>
    <w:rsid w:val="00A2779D"/>
    <w:rsid w:val="00A27861"/>
    <w:rsid w:val="00A301F6"/>
    <w:rsid w:val="00A3381A"/>
    <w:rsid w:val="00A3570F"/>
    <w:rsid w:val="00A3647E"/>
    <w:rsid w:val="00A36BF5"/>
    <w:rsid w:val="00A44CFA"/>
    <w:rsid w:val="00A46610"/>
    <w:rsid w:val="00A47674"/>
    <w:rsid w:val="00A500FC"/>
    <w:rsid w:val="00A5097B"/>
    <w:rsid w:val="00A51296"/>
    <w:rsid w:val="00A517A7"/>
    <w:rsid w:val="00A51FF5"/>
    <w:rsid w:val="00A5202C"/>
    <w:rsid w:val="00A52126"/>
    <w:rsid w:val="00A5212B"/>
    <w:rsid w:val="00A52777"/>
    <w:rsid w:val="00A53600"/>
    <w:rsid w:val="00A5518F"/>
    <w:rsid w:val="00A572BB"/>
    <w:rsid w:val="00A60E91"/>
    <w:rsid w:val="00A6204E"/>
    <w:rsid w:val="00A637A7"/>
    <w:rsid w:val="00A64281"/>
    <w:rsid w:val="00A647CD"/>
    <w:rsid w:val="00A64903"/>
    <w:rsid w:val="00A64C7A"/>
    <w:rsid w:val="00A65A5A"/>
    <w:rsid w:val="00A66715"/>
    <w:rsid w:val="00A67019"/>
    <w:rsid w:val="00A67232"/>
    <w:rsid w:val="00A70500"/>
    <w:rsid w:val="00A70DAA"/>
    <w:rsid w:val="00A713C3"/>
    <w:rsid w:val="00A71C27"/>
    <w:rsid w:val="00A73FE3"/>
    <w:rsid w:val="00A744E7"/>
    <w:rsid w:val="00A745F3"/>
    <w:rsid w:val="00A747B2"/>
    <w:rsid w:val="00A751B5"/>
    <w:rsid w:val="00A751F3"/>
    <w:rsid w:val="00A76057"/>
    <w:rsid w:val="00A76C88"/>
    <w:rsid w:val="00A76E7C"/>
    <w:rsid w:val="00A77F3B"/>
    <w:rsid w:val="00A80113"/>
    <w:rsid w:val="00A81FB9"/>
    <w:rsid w:val="00A85718"/>
    <w:rsid w:val="00A86774"/>
    <w:rsid w:val="00A877F7"/>
    <w:rsid w:val="00A87A21"/>
    <w:rsid w:val="00A91077"/>
    <w:rsid w:val="00A91C7C"/>
    <w:rsid w:val="00A93D80"/>
    <w:rsid w:val="00A942FC"/>
    <w:rsid w:val="00AA18F1"/>
    <w:rsid w:val="00AA1CF7"/>
    <w:rsid w:val="00AA20BC"/>
    <w:rsid w:val="00AA22DB"/>
    <w:rsid w:val="00AA2468"/>
    <w:rsid w:val="00AA3781"/>
    <w:rsid w:val="00AA3F30"/>
    <w:rsid w:val="00AA3FB8"/>
    <w:rsid w:val="00AA45F5"/>
    <w:rsid w:val="00AA4A1D"/>
    <w:rsid w:val="00AA4E1A"/>
    <w:rsid w:val="00AA7D10"/>
    <w:rsid w:val="00AA7FD7"/>
    <w:rsid w:val="00AB16B8"/>
    <w:rsid w:val="00AB377F"/>
    <w:rsid w:val="00AB3A75"/>
    <w:rsid w:val="00AB4017"/>
    <w:rsid w:val="00AB4370"/>
    <w:rsid w:val="00AB58B0"/>
    <w:rsid w:val="00AC0A16"/>
    <w:rsid w:val="00AC2CAB"/>
    <w:rsid w:val="00AC3C96"/>
    <w:rsid w:val="00AC3FAE"/>
    <w:rsid w:val="00AC5B96"/>
    <w:rsid w:val="00AC5D49"/>
    <w:rsid w:val="00AC6A80"/>
    <w:rsid w:val="00AC7F57"/>
    <w:rsid w:val="00AD0150"/>
    <w:rsid w:val="00AD01B8"/>
    <w:rsid w:val="00AD246C"/>
    <w:rsid w:val="00AD44C5"/>
    <w:rsid w:val="00AD50CE"/>
    <w:rsid w:val="00AD617B"/>
    <w:rsid w:val="00AD7FAC"/>
    <w:rsid w:val="00AE3EA7"/>
    <w:rsid w:val="00AE4979"/>
    <w:rsid w:val="00AE5DA3"/>
    <w:rsid w:val="00AE5DA5"/>
    <w:rsid w:val="00AE5EE4"/>
    <w:rsid w:val="00AE5F0E"/>
    <w:rsid w:val="00AE614C"/>
    <w:rsid w:val="00AE65BE"/>
    <w:rsid w:val="00AE6A64"/>
    <w:rsid w:val="00AE6B80"/>
    <w:rsid w:val="00AE7009"/>
    <w:rsid w:val="00AE7C0B"/>
    <w:rsid w:val="00AF01D1"/>
    <w:rsid w:val="00AF0302"/>
    <w:rsid w:val="00AF132F"/>
    <w:rsid w:val="00AF1FF9"/>
    <w:rsid w:val="00AF22BD"/>
    <w:rsid w:val="00AF3555"/>
    <w:rsid w:val="00AF37CF"/>
    <w:rsid w:val="00AF3C45"/>
    <w:rsid w:val="00AF3C5D"/>
    <w:rsid w:val="00AF6459"/>
    <w:rsid w:val="00AF66D1"/>
    <w:rsid w:val="00AF7424"/>
    <w:rsid w:val="00B00291"/>
    <w:rsid w:val="00B0093C"/>
    <w:rsid w:val="00B00D37"/>
    <w:rsid w:val="00B01382"/>
    <w:rsid w:val="00B01491"/>
    <w:rsid w:val="00B016C1"/>
    <w:rsid w:val="00B02852"/>
    <w:rsid w:val="00B02C4A"/>
    <w:rsid w:val="00B03C7C"/>
    <w:rsid w:val="00B05102"/>
    <w:rsid w:val="00B06860"/>
    <w:rsid w:val="00B07177"/>
    <w:rsid w:val="00B0780E"/>
    <w:rsid w:val="00B10FAB"/>
    <w:rsid w:val="00B11B21"/>
    <w:rsid w:val="00B11D04"/>
    <w:rsid w:val="00B129E9"/>
    <w:rsid w:val="00B12C75"/>
    <w:rsid w:val="00B13E33"/>
    <w:rsid w:val="00B14FB8"/>
    <w:rsid w:val="00B15525"/>
    <w:rsid w:val="00B164A5"/>
    <w:rsid w:val="00B17D69"/>
    <w:rsid w:val="00B20507"/>
    <w:rsid w:val="00B217BA"/>
    <w:rsid w:val="00B21FCC"/>
    <w:rsid w:val="00B24DB7"/>
    <w:rsid w:val="00B251AB"/>
    <w:rsid w:val="00B260E2"/>
    <w:rsid w:val="00B2662D"/>
    <w:rsid w:val="00B30101"/>
    <w:rsid w:val="00B3469E"/>
    <w:rsid w:val="00B41B20"/>
    <w:rsid w:val="00B429F3"/>
    <w:rsid w:val="00B430DB"/>
    <w:rsid w:val="00B435FF"/>
    <w:rsid w:val="00B43EB8"/>
    <w:rsid w:val="00B44BCB"/>
    <w:rsid w:val="00B45A3A"/>
    <w:rsid w:val="00B45F3D"/>
    <w:rsid w:val="00B46A28"/>
    <w:rsid w:val="00B51C96"/>
    <w:rsid w:val="00B527D1"/>
    <w:rsid w:val="00B53AEB"/>
    <w:rsid w:val="00B53BDB"/>
    <w:rsid w:val="00B54AB9"/>
    <w:rsid w:val="00B6000B"/>
    <w:rsid w:val="00B60E4B"/>
    <w:rsid w:val="00B61486"/>
    <w:rsid w:val="00B61D47"/>
    <w:rsid w:val="00B61D6B"/>
    <w:rsid w:val="00B63DD6"/>
    <w:rsid w:val="00B64893"/>
    <w:rsid w:val="00B64B9B"/>
    <w:rsid w:val="00B66D3C"/>
    <w:rsid w:val="00B67029"/>
    <w:rsid w:val="00B702CB"/>
    <w:rsid w:val="00B71D24"/>
    <w:rsid w:val="00B7356D"/>
    <w:rsid w:val="00B74FDE"/>
    <w:rsid w:val="00B759BF"/>
    <w:rsid w:val="00B772E9"/>
    <w:rsid w:val="00B77769"/>
    <w:rsid w:val="00B80558"/>
    <w:rsid w:val="00B8229A"/>
    <w:rsid w:val="00B826B3"/>
    <w:rsid w:val="00B82EDE"/>
    <w:rsid w:val="00B835FD"/>
    <w:rsid w:val="00B83800"/>
    <w:rsid w:val="00B83CF6"/>
    <w:rsid w:val="00B87531"/>
    <w:rsid w:val="00B909DC"/>
    <w:rsid w:val="00B9152E"/>
    <w:rsid w:val="00B93413"/>
    <w:rsid w:val="00B93E48"/>
    <w:rsid w:val="00B93F03"/>
    <w:rsid w:val="00B9422D"/>
    <w:rsid w:val="00B94935"/>
    <w:rsid w:val="00B94A00"/>
    <w:rsid w:val="00B978E0"/>
    <w:rsid w:val="00B97F2F"/>
    <w:rsid w:val="00BA415C"/>
    <w:rsid w:val="00BA7ED1"/>
    <w:rsid w:val="00BB0404"/>
    <w:rsid w:val="00BB1B77"/>
    <w:rsid w:val="00BB2196"/>
    <w:rsid w:val="00BB2666"/>
    <w:rsid w:val="00BB3762"/>
    <w:rsid w:val="00BB3A47"/>
    <w:rsid w:val="00BB4240"/>
    <w:rsid w:val="00BB5C2A"/>
    <w:rsid w:val="00BB5D5B"/>
    <w:rsid w:val="00BB5FEC"/>
    <w:rsid w:val="00BB71C3"/>
    <w:rsid w:val="00BB73AA"/>
    <w:rsid w:val="00BB76AB"/>
    <w:rsid w:val="00BC012F"/>
    <w:rsid w:val="00BC0409"/>
    <w:rsid w:val="00BC0561"/>
    <w:rsid w:val="00BC26E6"/>
    <w:rsid w:val="00BC2924"/>
    <w:rsid w:val="00BC3D84"/>
    <w:rsid w:val="00BC4984"/>
    <w:rsid w:val="00BC5E37"/>
    <w:rsid w:val="00BD1E17"/>
    <w:rsid w:val="00BD1FE6"/>
    <w:rsid w:val="00BD3A78"/>
    <w:rsid w:val="00BD4FE2"/>
    <w:rsid w:val="00BD5708"/>
    <w:rsid w:val="00BD5EA7"/>
    <w:rsid w:val="00BD769F"/>
    <w:rsid w:val="00BD7B7A"/>
    <w:rsid w:val="00BE1791"/>
    <w:rsid w:val="00BE3053"/>
    <w:rsid w:val="00BE36B8"/>
    <w:rsid w:val="00BE427A"/>
    <w:rsid w:val="00BE6683"/>
    <w:rsid w:val="00BE68A3"/>
    <w:rsid w:val="00BE70B1"/>
    <w:rsid w:val="00BF117C"/>
    <w:rsid w:val="00BF1642"/>
    <w:rsid w:val="00BF1BED"/>
    <w:rsid w:val="00BF1E72"/>
    <w:rsid w:val="00BF2555"/>
    <w:rsid w:val="00BF34B9"/>
    <w:rsid w:val="00BF3A25"/>
    <w:rsid w:val="00BF4B64"/>
    <w:rsid w:val="00BF7178"/>
    <w:rsid w:val="00BF751B"/>
    <w:rsid w:val="00C001D3"/>
    <w:rsid w:val="00C013D9"/>
    <w:rsid w:val="00C026FE"/>
    <w:rsid w:val="00C02879"/>
    <w:rsid w:val="00C049E0"/>
    <w:rsid w:val="00C06AB1"/>
    <w:rsid w:val="00C07326"/>
    <w:rsid w:val="00C11E87"/>
    <w:rsid w:val="00C122F4"/>
    <w:rsid w:val="00C12C15"/>
    <w:rsid w:val="00C1315D"/>
    <w:rsid w:val="00C14E8E"/>
    <w:rsid w:val="00C1534D"/>
    <w:rsid w:val="00C16FC8"/>
    <w:rsid w:val="00C174F4"/>
    <w:rsid w:val="00C1756B"/>
    <w:rsid w:val="00C17F86"/>
    <w:rsid w:val="00C17FE3"/>
    <w:rsid w:val="00C21503"/>
    <w:rsid w:val="00C21D91"/>
    <w:rsid w:val="00C22A6B"/>
    <w:rsid w:val="00C23195"/>
    <w:rsid w:val="00C23E70"/>
    <w:rsid w:val="00C242B1"/>
    <w:rsid w:val="00C24A8D"/>
    <w:rsid w:val="00C25950"/>
    <w:rsid w:val="00C3421B"/>
    <w:rsid w:val="00C353FB"/>
    <w:rsid w:val="00C372F4"/>
    <w:rsid w:val="00C375F4"/>
    <w:rsid w:val="00C37F7F"/>
    <w:rsid w:val="00C425F1"/>
    <w:rsid w:val="00C43312"/>
    <w:rsid w:val="00C44F22"/>
    <w:rsid w:val="00C4541E"/>
    <w:rsid w:val="00C51544"/>
    <w:rsid w:val="00C54059"/>
    <w:rsid w:val="00C548B3"/>
    <w:rsid w:val="00C55FEF"/>
    <w:rsid w:val="00C56617"/>
    <w:rsid w:val="00C60B29"/>
    <w:rsid w:val="00C61B1A"/>
    <w:rsid w:val="00C6515B"/>
    <w:rsid w:val="00C67840"/>
    <w:rsid w:val="00C720A6"/>
    <w:rsid w:val="00C72924"/>
    <w:rsid w:val="00C72B15"/>
    <w:rsid w:val="00C73A7F"/>
    <w:rsid w:val="00C748B8"/>
    <w:rsid w:val="00C8016A"/>
    <w:rsid w:val="00C80E04"/>
    <w:rsid w:val="00C823FE"/>
    <w:rsid w:val="00C82555"/>
    <w:rsid w:val="00C860FA"/>
    <w:rsid w:val="00C86807"/>
    <w:rsid w:val="00C87107"/>
    <w:rsid w:val="00C97DE3"/>
    <w:rsid w:val="00CA1F57"/>
    <w:rsid w:val="00CA55FD"/>
    <w:rsid w:val="00CA6344"/>
    <w:rsid w:val="00CA670A"/>
    <w:rsid w:val="00CB3CBE"/>
    <w:rsid w:val="00CB4E36"/>
    <w:rsid w:val="00CB5F1B"/>
    <w:rsid w:val="00CC233F"/>
    <w:rsid w:val="00CC3C93"/>
    <w:rsid w:val="00CC40A3"/>
    <w:rsid w:val="00CC4AB0"/>
    <w:rsid w:val="00CC4F9F"/>
    <w:rsid w:val="00CC5111"/>
    <w:rsid w:val="00CC730B"/>
    <w:rsid w:val="00CC7788"/>
    <w:rsid w:val="00CC7C85"/>
    <w:rsid w:val="00CD3EE7"/>
    <w:rsid w:val="00CE29D7"/>
    <w:rsid w:val="00CE36DF"/>
    <w:rsid w:val="00CE3A30"/>
    <w:rsid w:val="00CE4B05"/>
    <w:rsid w:val="00CE51E3"/>
    <w:rsid w:val="00CE5D38"/>
    <w:rsid w:val="00CE78EB"/>
    <w:rsid w:val="00CF0901"/>
    <w:rsid w:val="00CF3F17"/>
    <w:rsid w:val="00CF5F36"/>
    <w:rsid w:val="00CF7517"/>
    <w:rsid w:val="00D012AC"/>
    <w:rsid w:val="00D01F6C"/>
    <w:rsid w:val="00D037FF"/>
    <w:rsid w:val="00D04243"/>
    <w:rsid w:val="00D04BFD"/>
    <w:rsid w:val="00D050D6"/>
    <w:rsid w:val="00D1044E"/>
    <w:rsid w:val="00D10CB8"/>
    <w:rsid w:val="00D11E30"/>
    <w:rsid w:val="00D1200A"/>
    <w:rsid w:val="00D120AC"/>
    <w:rsid w:val="00D12F01"/>
    <w:rsid w:val="00D13505"/>
    <w:rsid w:val="00D13E7A"/>
    <w:rsid w:val="00D14A5F"/>
    <w:rsid w:val="00D1510A"/>
    <w:rsid w:val="00D159CC"/>
    <w:rsid w:val="00D16A62"/>
    <w:rsid w:val="00D16A71"/>
    <w:rsid w:val="00D212B5"/>
    <w:rsid w:val="00D23E20"/>
    <w:rsid w:val="00D24914"/>
    <w:rsid w:val="00D2526D"/>
    <w:rsid w:val="00D25750"/>
    <w:rsid w:val="00D25FA5"/>
    <w:rsid w:val="00D26CD8"/>
    <w:rsid w:val="00D30310"/>
    <w:rsid w:val="00D3135D"/>
    <w:rsid w:val="00D3209A"/>
    <w:rsid w:val="00D3392A"/>
    <w:rsid w:val="00D33A9A"/>
    <w:rsid w:val="00D33AA5"/>
    <w:rsid w:val="00D34ED3"/>
    <w:rsid w:val="00D356FD"/>
    <w:rsid w:val="00D3591A"/>
    <w:rsid w:val="00D35DB7"/>
    <w:rsid w:val="00D41D26"/>
    <w:rsid w:val="00D43C91"/>
    <w:rsid w:val="00D46451"/>
    <w:rsid w:val="00D47F9E"/>
    <w:rsid w:val="00D50041"/>
    <w:rsid w:val="00D527F6"/>
    <w:rsid w:val="00D536A8"/>
    <w:rsid w:val="00D53723"/>
    <w:rsid w:val="00D54BA4"/>
    <w:rsid w:val="00D55042"/>
    <w:rsid w:val="00D56CD0"/>
    <w:rsid w:val="00D610A1"/>
    <w:rsid w:val="00D61EA6"/>
    <w:rsid w:val="00D621D5"/>
    <w:rsid w:val="00D62DC3"/>
    <w:rsid w:val="00D64215"/>
    <w:rsid w:val="00D6594C"/>
    <w:rsid w:val="00D66889"/>
    <w:rsid w:val="00D668AE"/>
    <w:rsid w:val="00D710DF"/>
    <w:rsid w:val="00D72903"/>
    <w:rsid w:val="00D72C3C"/>
    <w:rsid w:val="00D73CA0"/>
    <w:rsid w:val="00D75E25"/>
    <w:rsid w:val="00D762A2"/>
    <w:rsid w:val="00D763B5"/>
    <w:rsid w:val="00D81320"/>
    <w:rsid w:val="00D820A7"/>
    <w:rsid w:val="00D8391B"/>
    <w:rsid w:val="00D83CF3"/>
    <w:rsid w:val="00D84EED"/>
    <w:rsid w:val="00D85336"/>
    <w:rsid w:val="00D86C2D"/>
    <w:rsid w:val="00D86C3D"/>
    <w:rsid w:val="00D86DF3"/>
    <w:rsid w:val="00D87543"/>
    <w:rsid w:val="00D90962"/>
    <w:rsid w:val="00D91D6B"/>
    <w:rsid w:val="00D92051"/>
    <w:rsid w:val="00D921D8"/>
    <w:rsid w:val="00D92768"/>
    <w:rsid w:val="00D9298D"/>
    <w:rsid w:val="00D932DD"/>
    <w:rsid w:val="00D939BF"/>
    <w:rsid w:val="00D952DB"/>
    <w:rsid w:val="00D96706"/>
    <w:rsid w:val="00D96B00"/>
    <w:rsid w:val="00D970EE"/>
    <w:rsid w:val="00DA26B4"/>
    <w:rsid w:val="00DA291A"/>
    <w:rsid w:val="00DA2CD3"/>
    <w:rsid w:val="00DA47D3"/>
    <w:rsid w:val="00DA5C9C"/>
    <w:rsid w:val="00DA6322"/>
    <w:rsid w:val="00DA6860"/>
    <w:rsid w:val="00DA6A58"/>
    <w:rsid w:val="00DA722E"/>
    <w:rsid w:val="00DB06F2"/>
    <w:rsid w:val="00DB0B46"/>
    <w:rsid w:val="00DB0F30"/>
    <w:rsid w:val="00DB1D18"/>
    <w:rsid w:val="00DB2713"/>
    <w:rsid w:val="00DB2C28"/>
    <w:rsid w:val="00DB54E6"/>
    <w:rsid w:val="00DB70C8"/>
    <w:rsid w:val="00DC18C5"/>
    <w:rsid w:val="00DC22E4"/>
    <w:rsid w:val="00DC3188"/>
    <w:rsid w:val="00DC5EDE"/>
    <w:rsid w:val="00DC6FBD"/>
    <w:rsid w:val="00DD131F"/>
    <w:rsid w:val="00DD300A"/>
    <w:rsid w:val="00DD3435"/>
    <w:rsid w:val="00DD36A7"/>
    <w:rsid w:val="00DD3CA0"/>
    <w:rsid w:val="00DD4B99"/>
    <w:rsid w:val="00DD5030"/>
    <w:rsid w:val="00DD5EED"/>
    <w:rsid w:val="00DD7021"/>
    <w:rsid w:val="00DE3B91"/>
    <w:rsid w:val="00DE3C9A"/>
    <w:rsid w:val="00DE3CA0"/>
    <w:rsid w:val="00DE6239"/>
    <w:rsid w:val="00DE6BF0"/>
    <w:rsid w:val="00DE706B"/>
    <w:rsid w:val="00DF00D9"/>
    <w:rsid w:val="00DF1859"/>
    <w:rsid w:val="00E00175"/>
    <w:rsid w:val="00E005E2"/>
    <w:rsid w:val="00E017F5"/>
    <w:rsid w:val="00E023AD"/>
    <w:rsid w:val="00E0383C"/>
    <w:rsid w:val="00E05670"/>
    <w:rsid w:val="00E05711"/>
    <w:rsid w:val="00E06CA5"/>
    <w:rsid w:val="00E10BC8"/>
    <w:rsid w:val="00E11705"/>
    <w:rsid w:val="00E13A2F"/>
    <w:rsid w:val="00E143BF"/>
    <w:rsid w:val="00E153D6"/>
    <w:rsid w:val="00E17007"/>
    <w:rsid w:val="00E176FD"/>
    <w:rsid w:val="00E17E82"/>
    <w:rsid w:val="00E2020B"/>
    <w:rsid w:val="00E20D98"/>
    <w:rsid w:val="00E24DB4"/>
    <w:rsid w:val="00E25165"/>
    <w:rsid w:val="00E302FB"/>
    <w:rsid w:val="00E30FE1"/>
    <w:rsid w:val="00E31FE3"/>
    <w:rsid w:val="00E339B5"/>
    <w:rsid w:val="00E3450C"/>
    <w:rsid w:val="00E35519"/>
    <w:rsid w:val="00E368F0"/>
    <w:rsid w:val="00E4045D"/>
    <w:rsid w:val="00E4170C"/>
    <w:rsid w:val="00E41D3F"/>
    <w:rsid w:val="00E43A09"/>
    <w:rsid w:val="00E43CCF"/>
    <w:rsid w:val="00E44C8A"/>
    <w:rsid w:val="00E460A2"/>
    <w:rsid w:val="00E502CF"/>
    <w:rsid w:val="00E515ED"/>
    <w:rsid w:val="00E51731"/>
    <w:rsid w:val="00E51F74"/>
    <w:rsid w:val="00E54898"/>
    <w:rsid w:val="00E55A82"/>
    <w:rsid w:val="00E57274"/>
    <w:rsid w:val="00E5783F"/>
    <w:rsid w:val="00E57D55"/>
    <w:rsid w:val="00E606FC"/>
    <w:rsid w:val="00E6142C"/>
    <w:rsid w:val="00E62090"/>
    <w:rsid w:val="00E622D4"/>
    <w:rsid w:val="00E623EB"/>
    <w:rsid w:val="00E6272A"/>
    <w:rsid w:val="00E6552C"/>
    <w:rsid w:val="00E65940"/>
    <w:rsid w:val="00E71A9E"/>
    <w:rsid w:val="00E72AA3"/>
    <w:rsid w:val="00E736D8"/>
    <w:rsid w:val="00E737BD"/>
    <w:rsid w:val="00E740D3"/>
    <w:rsid w:val="00E77243"/>
    <w:rsid w:val="00E77B5B"/>
    <w:rsid w:val="00E82982"/>
    <w:rsid w:val="00E82C84"/>
    <w:rsid w:val="00E85811"/>
    <w:rsid w:val="00E86B1E"/>
    <w:rsid w:val="00E86D17"/>
    <w:rsid w:val="00E86FDB"/>
    <w:rsid w:val="00E87278"/>
    <w:rsid w:val="00E87294"/>
    <w:rsid w:val="00E87990"/>
    <w:rsid w:val="00E9069A"/>
    <w:rsid w:val="00E910C0"/>
    <w:rsid w:val="00E92005"/>
    <w:rsid w:val="00E92A96"/>
    <w:rsid w:val="00E93D96"/>
    <w:rsid w:val="00E93F9B"/>
    <w:rsid w:val="00E941E4"/>
    <w:rsid w:val="00E952ED"/>
    <w:rsid w:val="00E968A2"/>
    <w:rsid w:val="00EA0096"/>
    <w:rsid w:val="00EA327B"/>
    <w:rsid w:val="00EA4AC3"/>
    <w:rsid w:val="00EA529F"/>
    <w:rsid w:val="00EA5E43"/>
    <w:rsid w:val="00EA5FAA"/>
    <w:rsid w:val="00EA669F"/>
    <w:rsid w:val="00EA684D"/>
    <w:rsid w:val="00EB039C"/>
    <w:rsid w:val="00EB04DB"/>
    <w:rsid w:val="00EB06C6"/>
    <w:rsid w:val="00EB1F8A"/>
    <w:rsid w:val="00EB2045"/>
    <w:rsid w:val="00EB324B"/>
    <w:rsid w:val="00EB341F"/>
    <w:rsid w:val="00EB3DC8"/>
    <w:rsid w:val="00EB3F61"/>
    <w:rsid w:val="00EB484A"/>
    <w:rsid w:val="00EB4B80"/>
    <w:rsid w:val="00EB5FCF"/>
    <w:rsid w:val="00EC0707"/>
    <w:rsid w:val="00EC0B63"/>
    <w:rsid w:val="00EC1804"/>
    <w:rsid w:val="00EC1A57"/>
    <w:rsid w:val="00EC1AA8"/>
    <w:rsid w:val="00EC2918"/>
    <w:rsid w:val="00EC64DD"/>
    <w:rsid w:val="00EC6DC1"/>
    <w:rsid w:val="00EC726A"/>
    <w:rsid w:val="00EC7EDA"/>
    <w:rsid w:val="00EC7FB5"/>
    <w:rsid w:val="00ED000B"/>
    <w:rsid w:val="00ED0426"/>
    <w:rsid w:val="00ED0C38"/>
    <w:rsid w:val="00ED216D"/>
    <w:rsid w:val="00ED2CA1"/>
    <w:rsid w:val="00ED5BD1"/>
    <w:rsid w:val="00ED7E68"/>
    <w:rsid w:val="00EE04A2"/>
    <w:rsid w:val="00EE16F5"/>
    <w:rsid w:val="00EE557E"/>
    <w:rsid w:val="00EE5B74"/>
    <w:rsid w:val="00EE61A1"/>
    <w:rsid w:val="00EE6651"/>
    <w:rsid w:val="00EE6D3E"/>
    <w:rsid w:val="00EE74DA"/>
    <w:rsid w:val="00EF1B0D"/>
    <w:rsid w:val="00EF2EBB"/>
    <w:rsid w:val="00EF524C"/>
    <w:rsid w:val="00EF55DE"/>
    <w:rsid w:val="00EF63F1"/>
    <w:rsid w:val="00EF69A4"/>
    <w:rsid w:val="00F02451"/>
    <w:rsid w:val="00F030F7"/>
    <w:rsid w:val="00F04966"/>
    <w:rsid w:val="00F04D36"/>
    <w:rsid w:val="00F07B03"/>
    <w:rsid w:val="00F107FE"/>
    <w:rsid w:val="00F10803"/>
    <w:rsid w:val="00F10AC9"/>
    <w:rsid w:val="00F12306"/>
    <w:rsid w:val="00F12C77"/>
    <w:rsid w:val="00F152B9"/>
    <w:rsid w:val="00F157AC"/>
    <w:rsid w:val="00F2041D"/>
    <w:rsid w:val="00F24CF0"/>
    <w:rsid w:val="00F251E4"/>
    <w:rsid w:val="00F27087"/>
    <w:rsid w:val="00F27708"/>
    <w:rsid w:val="00F278D1"/>
    <w:rsid w:val="00F30671"/>
    <w:rsid w:val="00F3369C"/>
    <w:rsid w:val="00F338A9"/>
    <w:rsid w:val="00F341AE"/>
    <w:rsid w:val="00F34566"/>
    <w:rsid w:val="00F35DC8"/>
    <w:rsid w:val="00F36141"/>
    <w:rsid w:val="00F372C0"/>
    <w:rsid w:val="00F37AD7"/>
    <w:rsid w:val="00F40492"/>
    <w:rsid w:val="00F411EF"/>
    <w:rsid w:val="00F43528"/>
    <w:rsid w:val="00F43DB9"/>
    <w:rsid w:val="00F45C05"/>
    <w:rsid w:val="00F460B1"/>
    <w:rsid w:val="00F46E01"/>
    <w:rsid w:val="00F53331"/>
    <w:rsid w:val="00F53413"/>
    <w:rsid w:val="00F54260"/>
    <w:rsid w:val="00F57E1E"/>
    <w:rsid w:val="00F60605"/>
    <w:rsid w:val="00F60B95"/>
    <w:rsid w:val="00F60DFE"/>
    <w:rsid w:val="00F632D6"/>
    <w:rsid w:val="00F6752B"/>
    <w:rsid w:val="00F7122A"/>
    <w:rsid w:val="00F71A3E"/>
    <w:rsid w:val="00F72471"/>
    <w:rsid w:val="00F72552"/>
    <w:rsid w:val="00F740E3"/>
    <w:rsid w:val="00F74B25"/>
    <w:rsid w:val="00F7587E"/>
    <w:rsid w:val="00F81980"/>
    <w:rsid w:val="00F8253C"/>
    <w:rsid w:val="00F83C5B"/>
    <w:rsid w:val="00F8620F"/>
    <w:rsid w:val="00F86E3D"/>
    <w:rsid w:val="00F87B11"/>
    <w:rsid w:val="00F9118F"/>
    <w:rsid w:val="00F92BEA"/>
    <w:rsid w:val="00F955F6"/>
    <w:rsid w:val="00F95B93"/>
    <w:rsid w:val="00F9692E"/>
    <w:rsid w:val="00FA0A0B"/>
    <w:rsid w:val="00FA57A8"/>
    <w:rsid w:val="00FA6B61"/>
    <w:rsid w:val="00FA7BD8"/>
    <w:rsid w:val="00FA7D1E"/>
    <w:rsid w:val="00FB0322"/>
    <w:rsid w:val="00FB0382"/>
    <w:rsid w:val="00FB1A85"/>
    <w:rsid w:val="00FB20CC"/>
    <w:rsid w:val="00FB24BD"/>
    <w:rsid w:val="00FB3279"/>
    <w:rsid w:val="00FB5170"/>
    <w:rsid w:val="00FB56C3"/>
    <w:rsid w:val="00FB68EE"/>
    <w:rsid w:val="00FB76E8"/>
    <w:rsid w:val="00FC4490"/>
    <w:rsid w:val="00FC5EFB"/>
    <w:rsid w:val="00FD08BE"/>
    <w:rsid w:val="00FD12B3"/>
    <w:rsid w:val="00FD46A3"/>
    <w:rsid w:val="00FD4D19"/>
    <w:rsid w:val="00FD5D59"/>
    <w:rsid w:val="00FD691E"/>
    <w:rsid w:val="00FD6ECA"/>
    <w:rsid w:val="00FD76C6"/>
    <w:rsid w:val="00FE05AD"/>
    <w:rsid w:val="00FE0EAF"/>
    <w:rsid w:val="00FE2227"/>
    <w:rsid w:val="00FE27B2"/>
    <w:rsid w:val="00FE3027"/>
    <w:rsid w:val="00FE3E62"/>
    <w:rsid w:val="00FE53EE"/>
    <w:rsid w:val="00FE68CE"/>
    <w:rsid w:val="00FF2C06"/>
    <w:rsid w:val="00FF56A7"/>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FEBD"/>
  <w15:chartTrackingRefBased/>
  <w15:docId w15:val="{7A24D8CA-83F6-47B7-8AAC-2E4F26E5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4C"/>
    <w:pPr>
      <w:jc w:val="both"/>
    </w:pPr>
    <w:rPr>
      <w:sz w:val="24"/>
    </w:rPr>
  </w:style>
  <w:style w:type="paragraph" w:styleId="Heading1">
    <w:name w:val="heading 1"/>
    <w:basedOn w:val="Normal"/>
    <w:next w:val="Normal"/>
    <w:link w:val="Heading1Char"/>
    <w:uiPriority w:val="9"/>
    <w:qFormat/>
    <w:rsid w:val="003B2C79"/>
    <w:pPr>
      <w:keepNext/>
      <w:keepLines/>
      <w:spacing w:after="120"/>
      <w:jc w:val="left"/>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93100C"/>
    <w:pPr>
      <w:keepNext/>
      <w:keepLines/>
      <w:spacing w:after="120"/>
      <w:outlineLvl w:val="1"/>
    </w:pPr>
    <w:rPr>
      <w:rFonts w:asciiTheme="majorHAnsi" w:eastAsiaTheme="majorEastAsia" w:hAnsiTheme="majorHAnsi" w:cstheme="majorBidi"/>
      <w:b/>
      <w:sz w:val="40"/>
      <w:szCs w:val="26"/>
    </w:rPr>
  </w:style>
  <w:style w:type="paragraph" w:styleId="Heading3">
    <w:name w:val="heading 3"/>
    <w:basedOn w:val="Heading2"/>
    <w:next w:val="Normal"/>
    <w:link w:val="Heading3Char"/>
    <w:uiPriority w:val="9"/>
    <w:unhideWhenUsed/>
    <w:qFormat/>
    <w:rsid w:val="007F4173"/>
    <w:pPr>
      <w:ind w:left="142"/>
      <w:outlineLvl w:val="2"/>
    </w:pPr>
    <w:rPr>
      <w:sz w:val="32"/>
      <w:szCs w:val="24"/>
    </w:rPr>
  </w:style>
  <w:style w:type="paragraph" w:styleId="Heading4">
    <w:name w:val="heading 4"/>
    <w:basedOn w:val="Heading3"/>
    <w:next w:val="Normal"/>
    <w:link w:val="Heading4Char"/>
    <w:uiPriority w:val="9"/>
    <w:unhideWhenUsed/>
    <w:qFormat/>
    <w:rsid w:val="007F4173"/>
    <w:pPr>
      <w:ind w:left="284"/>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73"/>
    <w:pPr>
      <w:ind w:left="720"/>
    </w:pPr>
  </w:style>
  <w:style w:type="character" w:customStyle="1" w:styleId="classifier">
    <w:name w:val="classifier"/>
    <w:basedOn w:val="DefaultParagraphFont"/>
    <w:rsid w:val="007F4173"/>
  </w:style>
  <w:style w:type="paragraph" w:customStyle="1" w:styleId="Code">
    <w:name w:val="Code"/>
    <w:basedOn w:val="IntenseQuote"/>
    <w:link w:val="CodeChar"/>
    <w:qFormat/>
    <w:rsid w:val="00927E60"/>
    <w:pPr>
      <w:pBdr>
        <w:top w:val="single" w:sz="4" w:space="13" w:color="4472C4" w:themeColor="accent1"/>
        <w:bottom w:val="single" w:sz="4" w:space="13" w:color="4472C4" w:themeColor="accent1"/>
      </w:pBdr>
      <w:spacing w:before="0" w:after="0"/>
    </w:pPr>
    <w:rPr>
      <w:i w:val="0"/>
    </w:rPr>
  </w:style>
  <w:style w:type="character" w:customStyle="1" w:styleId="CodeChar">
    <w:name w:val="Code Char"/>
    <w:basedOn w:val="IntenseQuoteChar"/>
    <w:link w:val="Code"/>
    <w:rsid w:val="00927E60"/>
    <w:rPr>
      <w:i w:val="0"/>
      <w:iCs/>
      <w:sz w:val="24"/>
    </w:rPr>
  </w:style>
  <w:style w:type="paragraph" w:styleId="IntenseQuote">
    <w:name w:val="Intense Quote"/>
    <w:basedOn w:val="Normal"/>
    <w:next w:val="Normal"/>
    <w:link w:val="IntenseQuoteChar"/>
    <w:uiPriority w:val="30"/>
    <w:qFormat/>
    <w:rsid w:val="007F4173"/>
    <w:pPr>
      <w:pBdr>
        <w:top w:val="single" w:sz="4" w:space="10" w:color="4472C4" w:themeColor="accent1"/>
        <w:bottom w:val="single" w:sz="4" w:space="10" w:color="4472C4" w:themeColor="accent1"/>
      </w:pBdr>
      <w:spacing w:before="360" w:after="360"/>
      <w:ind w:left="864" w:right="864"/>
      <w:jc w:val="left"/>
    </w:pPr>
    <w:rPr>
      <w:i/>
      <w:iCs/>
    </w:rPr>
  </w:style>
  <w:style w:type="character" w:customStyle="1" w:styleId="IntenseQuoteChar">
    <w:name w:val="Intense Quote Char"/>
    <w:basedOn w:val="DefaultParagraphFont"/>
    <w:link w:val="IntenseQuote"/>
    <w:uiPriority w:val="30"/>
    <w:rsid w:val="007F4173"/>
    <w:rPr>
      <w:i/>
      <w:iCs/>
      <w:sz w:val="24"/>
    </w:rPr>
  </w:style>
  <w:style w:type="character" w:styleId="CommentReference">
    <w:name w:val="annotation reference"/>
    <w:basedOn w:val="DefaultParagraphFont"/>
    <w:uiPriority w:val="99"/>
    <w:semiHidden/>
    <w:unhideWhenUsed/>
    <w:rsid w:val="007F4173"/>
    <w:rPr>
      <w:sz w:val="16"/>
      <w:szCs w:val="16"/>
    </w:rPr>
  </w:style>
  <w:style w:type="paragraph" w:styleId="CommentText">
    <w:name w:val="annotation text"/>
    <w:basedOn w:val="Normal"/>
    <w:link w:val="CommentTextChar"/>
    <w:uiPriority w:val="99"/>
    <w:semiHidden/>
    <w:unhideWhenUsed/>
    <w:rsid w:val="007F4173"/>
    <w:pPr>
      <w:spacing w:line="240" w:lineRule="auto"/>
    </w:pPr>
    <w:rPr>
      <w:sz w:val="20"/>
      <w:szCs w:val="20"/>
    </w:rPr>
  </w:style>
  <w:style w:type="character" w:customStyle="1" w:styleId="CommentTextChar">
    <w:name w:val="Comment Text Char"/>
    <w:basedOn w:val="DefaultParagraphFont"/>
    <w:link w:val="CommentText"/>
    <w:uiPriority w:val="99"/>
    <w:semiHidden/>
    <w:rsid w:val="007F4173"/>
    <w:rPr>
      <w:sz w:val="20"/>
      <w:szCs w:val="20"/>
    </w:rPr>
  </w:style>
  <w:style w:type="paragraph" w:styleId="CommentSubject">
    <w:name w:val="annotation subject"/>
    <w:basedOn w:val="CommentText"/>
    <w:next w:val="CommentText"/>
    <w:link w:val="CommentSubjectChar"/>
    <w:uiPriority w:val="99"/>
    <w:semiHidden/>
    <w:unhideWhenUsed/>
    <w:rsid w:val="007F4173"/>
    <w:rPr>
      <w:b/>
      <w:bCs/>
    </w:rPr>
  </w:style>
  <w:style w:type="character" w:customStyle="1" w:styleId="CommentSubjectChar">
    <w:name w:val="Comment Subject Char"/>
    <w:basedOn w:val="CommentTextChar"/>
    <w:link w:val="CommentSubject"/>
    <w:uiPriority w:val="99"/>
    <w:semiHidden/>
    <w:rsid w:val="007F4173"/>
    <w:rPr>
      <w:b/>
      <w:bCs/>
      <w:sz w:val="20"/>
      <w:szCs w:val="20"/>
    </w:rPr>
  </w:style>
  <w:style w:type="character" w:styleId="FollowedHyperlink">
    <w:name w:val="FollowedHyperlink"/>
    <w:basedOn w:val="DefaultParagraphFont"/>
    <w:uiPriority w:val="99"/>
    <w:semiHidden/>
    <w:unhideWhenUsed/>
    <w:rsid w:val="007F4173"/>
    <w:rPr>
      <w:color w:val="954F72" w:themeColor="followedHyperlink"/>
      <w:u w:val="single"/>
    </w:rPr>
  </w:style>
  <w:style w:type="character" w:customStyle="1" w:styleId="Heading1Char">
    <w:name w:val="Heading 1 Char"/>
    <w:basedOn w:val="DefaultParagraphFont"/>
    <w:link w:val="Heading1"/>
    <w:uiPriority w:val="9"/>
    <w:rsid w:val="003B2C7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93100C"/>
    <w:rPr>
      <w:rFonts w:asciiTheme="majorHAnsi" w:eastAsiaTheme="majorEastAsia" w:hAnsiTheme="majorHAnsi" w:cstheme="majorBidi"/>
      <w:b/>
      <w:sz w:val="40"/>
      <w:szCs w:val="26"/>
    </w:rPr>
  </w:style>
  <w:style w:type="character" w:customStyle="1" w:styleId="Heading3Char">
    <w:name w:val="Heading 3 Char"/>
    <w:basedOn w:val="DefaultParagraphFont"/>
    <w:link w:val="Heading3"/>
    <w:uiPriority w:val="9"/>
    <w:rsid w:val="007F4173"/>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rsid w:val="007F4173"/>
    <w:rPr>
      <w:rFonts w:asciiTheme="majorHAnsi" w:eastAsiaTheme="majorEastAsia" w:hAnsiTheme="majorHAnsi" w:cstheme="majorBidi"/>
      <w:b/>
      <w:sz w:val="32"/>
      <w:szCs w:val="24"/>
    </w:rPr>
  </w:style>
  <w:style w:type="character" w:styleId="HTMLCode">
    <w:name w:val="HTML Code"/>
    <w:basedOn w:val="DefaultParagraphFont"/>
    <w:uiPriority w:val="99"/>
    <w:semiHidden/>
    <w:unhideWhenUsed/>
    <w:rsid w:val="007F41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1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173"/>
    <w:rPr>
      <w:rFonts w:ascii="Consolas" w:hAnsi="Consolas"/>
      <w:sz w:val="20"/>
      <w:szCs w:val="20"/>
    </w:rPr>
  </w:style>
  <w:style w:type="character" w:styleId="Hyperlink">
    <w:name w:val="Hyperlink"/>
    <w:basedOn w:val="DefaultParagraphFont"/>
    <w:uiPriority w:val="99"/>
    <w:unhideWhenUsed/>
    <w:rsid w:val="007F4173"/>
    <w:rPr>
      <w:color w:val="0563C1" w:themeColor="hyperlink"/>
      <w:u w:val="single"/>
    </w:rPr>
  </w:style>
  <w:style w:type="paragraph" w:styleId="NoSpacing">
    <w:name w:val="No Spacing"/>
    <w:uiPriority w:val="1"/>
    <w:qFormat/>
    <w:rsid w:val="007F4173"/>
    <w:pPr>
      <w:spacing w:after="0" w:line="240" w:lineRule="auto"/>
      <w:jc w:val="both"/>
    </w:pPr>
    <w:rPr>
      <w:sz w:val="24"/>
    </w:rPr>
  </w:style>
  <w:style w:type="paragraph" w:styleId="NormalWeb">
    <w:name w:val="Normal (Web)"/>
    <w:basedOn w:val="Normal"/>
    <w:uiPriority w:val="99"/>
    <w:semiHidden/>
    <w:unhideWhenUsed/>
    <w:rsid w:val="007F4173"/>
    <w:rPr>
      <w:rFonts w:ascii="Times New Roman" w:hAnsi="Times New Roman" w:cs="Times New Roman"/>
      <w:szCs w:val="24"/>
    </w:rPr>
  </w:style>
  <w:style w:type="character" w:styleId="PlaceholderText">
    <w:name w:val="Placeholder Text"/>
    <w:basedOn w:val="DefaultParagraphFont"/>
    <w:uiPriority w:val="99"/>
    <w:semiHidden/>
    <w:rsid w:val="007F4173"/>
    <w:rPr>
      <w:color w:val="808080"/>
    </w:rPr>
  </w:style>
  <w:style w:type="character" w:customStyle="1" w:styleId="pre">
    <w:name w:val="pre"/>
    <w:basedOn w:val="DefaultParagraphFont"/>
    <w:rsid w:val="007F4173"/>
  </w:style>
  <w:style w:type="character" w:styleId="Strong">
    <w:name w:val="Strong"/>
    <w:basedOn w:val="DefaultParagraphFont"/>
    <w:uiPriority w:val="22"/>
    <w:qFormat/>
    <w:rsid w:val="007F4173"/>
    <w:rPr>
      <w:b/>
      <w:bCs/>
    </w:rPr>
  </w:style>
  <w:style w:type="paragraph" w:styleId="Subtitle">
    <w:name w:val="Subtitle"/>
    <w:basedOn w:val="Normal"/>
    <w:next w:val="Normal"/>
    <w:link w:val="SubtitleChar"/>
    <w:uiPriority w:val="11"/>
    <w:qFormat/>
    <w:rsid w:val="007F41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173"/>
    <w:rPr>
      <w:rFonts w:eastAsiaTheme="minorEastAsia"/>
      <w:color w:val="5A5A5A" w:themeColor="text1" w:themeTint="A5"/>
      <w:spacing w:val="15"/>
      <w:sz w:val="24"/>
    </w:rPr>
  </w:style>
  <w:style w:type="table" w:styleId="TableGrid">
    <w:name w:val="Table Grid"/>
    <w:basedOn w:val="TableNormal"/>
    <w:uiPriority w:val="39"/>
    <w:rsid w:val="007F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F4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173"/>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F4173"/>
    <w:rPr>
      <w:color w:val="605E5C"/>
      <w:shd w:val="clear" w:color="auto" w:fill="E1DFDD"/>
    </w:rPr>
  </w:style>
  <w:style w:type="character" w:customStyle="1" w:styleId="xref">
    <w:name w:val="xref"/>
    <w:basedOn w:val="DefaultParagraphFont"/>
    <w:rsid w:val="007F4173"/>
  </w:style>
  <w:style w:type="paragraph" w:styleId="Revision">
    <w:name w:val="Revision"/>
    <w:hidden/>
    <w:uiPriority w:val="99"/>
    <w:semiHidden/>
    <w:rsid w:val="003A7ECE"/>
    <w:pPr>
      <w:spacing w:after="0" w:line="240" w:lineRule="auto"/>
    </w:pPr>
    <w:rPr>
      <w:sz w:val="24"/>
    </w:rPr>
  </w:style>
  <w:style w:type="character" w:customStyle="1" w:styleId="katex-mathml">
    <w:name w:val="katex-mathml"/>
    <w:basedOn w:val="DefaultParagraphFont"/>
    <w:rsid w:val="00005428"/>
  </w:style>
  <w:style w:type="character" w:customStyle="1" w:styleId="mord">
    <w:name w:val="mord"/>
    <w:basedOn w:val="DefaultParagraphFont"/>
    <w:rsid w:val="00005428"/>
  </w:style>
  <w:style w:type="character" w:customStyle="1" w:styleId="vlist-s">
    <w:name w:val="vlist-s"/>
    <w:basedOn w:val="DefaultParagraphFont"/>
    <w:rsid w:val="00B251AB"/>
  </w:style>
  <w:style w:type="character" w:customStyle="1" w:styleId="mopen">
    <w:name w:val="mopen"/>
    <w:basedOn w:val="DefaultParagraphFont"/>
    <w:rsid w:val="00EC726A"/>
  </w:style>
  <w:style w:type="character" w:customStyle="1" w:styleId="mclose">
    <w:name w:val="mclose"/>
    <w:basedOn w:val="DefaultParagraphFont"/>
    <w:rsid w:val="00EC726A"/>
  </w:style>
  <w:style w:type="character" w:customStyle="1" w:styleId="mpunct">
    <w:name w:val="mpunct"/>
    <w:basedOn w:val="DefaultParagraphFont"/>
    <w:rsid w:val="005236CC"/>
  </w:style>
  <w:style w:type="paragraph" w:styleId="ListBullet">
    <w:name w:val="List Bullet"/>
    <w:basedOn w:val="Normal"/>
    <w:uiPriority w:val="99"/>
    <w:unhideWhenUsed/>
    <w:rsid w:val="006D3965"/>
    <w:pPr>
      <w:numPr>
        <w:numId w:val="86"/>
      </w:numPr>
      <w:contextualSpacing/>
    </w:pPr>
  </w:style>
  <w:style w:type="paragraph" w:styleId="TOCHeading">
    <w:name w:val="TOC Heading"/>
    <w:basedOn w:val="Heading1"/>
    <w:next w:val="Normal"/>
    <w:uiPriority w:val="39"/>
    <w:unhideWhenUsed/>
    <w:qFormat/>
    <w:rsid w:val="0007014D"/>
    <w:pPr>
      <w:spacing w:before="240" w:after="0"/>
      <w:outlineLvl w:val="9"/>
    </w:pPr>
    <w:rPr>
      <w:b w:val="0"/>
      <w:color w:val="2F5496" w:themeColor="accent1" w:themeShade="BF"/>
      <w:sz w:val="32"/>
      <w:lang w:val="en-US"/>
    </w:rPr>
  </w:style>
  <w:style w:type="paragraph" w:styleId="TOC1">
    <w:name w:val="toc 1"/>
    <w:basedOn w:val="Normal"/>
    <w:next w:val="Normal"/>
    <w:autoRedefine/>
    <w:uiPriority w:val="39"/>
    <w:unhideWhenUsed/>
    <w:rsid w:val="0007014D"/>
    <w:pPr>
      <w:numPr>
        <w:numId w:val="262"/>
      </w:numPr>
      <w:tabs>
        <w:tab w:val="right" w:leader="dot" w:pos="9016"/>
      </w:tabs>
      <w:spacing w:after="100"/>
    </w:pPr>
  </w:style>
  <w:style w:type="paragraph" w:styleId="TOC2">
    <w:name w:val="toc 2"/>
    <w:basedOn w:val="Normal"/>
    <w:next w:val="Normal"/>
    <w:autoRedefine/>
    <w:uiPriority w:val="39"/>
    <w:unhideWhenUsed/>
    <w:rsid w:val="003B2C79"/>
    <w:pPr>
      <w:tabs>
        <w:tab w:val="right" w:leader="dot" w:pos="9016"/>
      </w:tabs>
      <w:spacing w:after="100"/>
      <w:ind w:left="284"/>
    </w:pPr>
  </w:style>
  <w:style w:type="paragraph" w:customStyle="1" w:styleId="Compact">
    <w:name w:val="Compact"/>
    <w:basedOn w:val="BodyText"/>
    <w:qFormat/>
    <w:rsid w:val="004E44B8"/>
    <w:pPr>
      <w:spacing w:before="36" w:after="36" w:line="240" w:lineRule="auto"/>
      <w:jc w:val="left"/>
    </w:pPr>
    <w:rPr>
      <w:rFonts w:eastAsiaTheme="minorHAnsi"/>
      <w:szCs w:val="24"/>
      <w:lang w:val="en-US"/>
    </w:rPr>
  </w:style>
  <w:style w:type="table" w:customStyle="1" w:styleId="Table">
    <w:name w:val="Table"/>
    <w:semiHidden/>
    <w:unhideWhenUsed/>
    <w:qFormat/>
    <w:rsid w:val="004E44B8"/>
    <w:pPr>
      <w:spacing w:after="200" w:line="240" w:lineRule="auto"/>
    </w:pPr>
    <w:rPr>
      <w:rFonts w:eastAsiaTheme="minorHAnsi"/>
      <w:sz w:val="24"/>
      <w:szCs w:val="24"/>
      <w:lang w:val="en-US"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4E44B8"/>
    <w:pPr>
      <w:spacing w:after="120"/>
    </w:pPr>
  </w:style>
  <w:style w:type="character" w:customStyle="1" w:styleId="BodyTextChar">
    <w:name w:val="Body Text Char"/>
    <w:basedOn w:val="DefaultParagraphFont"/>
    <w:link w:val="BodyText"/>
    <w:uiPriority w:val="99"/>
    <w:semiHidden/>
    <w:rsid w:val="004E44B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238">
      <w:bodyDiv w:val="1"/>
      <w:marLeft w:val="0"/>
      <w:marRight w:val="0"/>
      <w:marTop w:val="0"/>
      <w:marBottom w:val="0"/>
      <w:divBdr>
        <w:top w:val="none" w:sz="0" w:space="0" w:color="auto"/>
        <w:left w:val="none" w:sz="0" w:space="0" w:color="auto"/>
        <w:bottom w:val="none" w:sz="0" w:space="0" w:color="auto"/>
        <w:right w:val="none" w:sz="0" w:space="0" w:color="auto"/>
      </w:divBdr>
    </w:div>
    <w:div w:id="56058534">
      <w:bodyDiv w:val="1"/>
      <w:marLeft w:val="0"/>
      <w:marRight w:val="0"/>
      <w:marTop w:val="0"/>
      <w:marBottom w:val="0"/>
      <w:divBdr>
        <w:top w:val="none" w:sz="0" w:space="0" w:color="auto"/>
        <w:left w:val="none" w:sz="0" w:space="0" w:color="auto"/>
        <w:bottom w:val="none" w:sz="0" w:space="0" w:color="auto"/>
        <w:right w:val="none" w:sz="0" w:space="0" w:color="auto"/>
      </w:divBdr>
    </w:div>
    <w:div w:id="64495588">
      <w:bodyDiv w:val="1"/>
      <w:marLeft w:val="0"/>
      <w:marRight w:val="0"/>
      <w:marTop w:val="0"/>
      <w:marBottom w:val="0"/>
      <w:divBdr>
        <w:top w:val="none" w:sz="0" w:space="0" w:color="auto"/>
        <w:left w:val="none" w:sz="0" w:space="0" w:color="auto"/>
        <w:bottom w:val="none" w:sz="0" w:space="0" w:color="auto"/>
        <w:right w:val="none" w:sz="0" w:space="0" w:color="auto"/>
      </w:divBdr>
    </w:div>
    <w:div w:id="72090521">
      <w:bodyDiv w:val="1"/>
      <w:marLeft w:val="0"/>
      <w:marRight w:val="0"/>
      <w:marTop w:val="0"/>
      <w:marBottom w:val="0"/>
      <w:divBdr>
        <w:top w:val="none" w:sz="0" w:space="0" w:color="auto"/>
        <w:left w:val="none" w:sz="0" w:space="0" w:color="auto"/>
        <w:bottom w:val="none" w:sz="0" w:space="0" w:color="auto"/>
        <w:right w:val="none" w:sz="0" w:space="0" w:color="auto"/>
      </w:divBdr>
    </w:div>
    <w:div w:id="74665576">
      <w:bodyDiv w:val="1"/>
      <w:marLeft w:val="0"/>
      <w:marRight w:val="0"/>
      <w:marTop w:val="0"/>
      <w:marBottom w:val="0"/>
      <w:divBdr>
        <w:top w:val="none" w:sz="0" w:space="0" w:color="auto"/>
        <w:left w:val="none" w:sz="0" w:space="0" w:color="auto"/>
        <w:bottom w:val="none" w:sz="0" w:space="0" w:color="auto"/>
        <w:right w:val="none" w:sz="0" w:space="0" w:color="auto"/>
      </w:divBdr>
    </w:div>
    <w:div w:id="89859934">
      <w:bodyDiv w:val="1"/>
      <w:marLeft w:val="0"/>
      <w:marRight w:val="0"/>
      <w:marTop w:val="0"/>
      <w:marBottom w:val="0"/>
      <w:divBdr>
        <w:top w:val="none" w:sz="0" w:space="0" w:color="auto"/>
        <w:left w:val="none" w:sz="0" w:space="0" w:color="auto"/>
        <w:bottom w:val="none" w:sz="0" w:space="0" w:color="auto"/>
        <w:right w:val="none" w:sz="0" w:space="0" w:color="auto"/>
      </w:divBdr>
    </w:div>
    <w:div w:id="94792007">
      <w:bodyDiv w:val="1"/>
      <w:marLeft w:val="0"/>
      <w:marRight w:val="0"/>
      <w:marTop w:val="0"/>
      <w:marBottom w:val="0"/>
      <w:divBdr>
        <w:top w:val="none" w:sz="0" w:space="0" w:color="auto"/>
        <w:left w:val="none" w:sz="0" w:space="0" w:color="auto"/>
        <w:bottom w:val="none" w:sz="0" w:space="0" w:color="auto"/>
        <w:right w:val="none" w:sz="0" w:space="0" w:color="auto"/>
      </w:divBdr>
    </w:div>
    <w:div w:id="109664742">
      <w:bodyDiv w:val="1"/>
      <w:marLeft w:val="0"/>
      <w:marRight w:val="0"/>
      <w:marTop w:val="0"/>
      <w:marBottom w:val="0"/>
      <w:divBdr>
        <w:top w:val="none" w:sz="0" w:space="0" w:color="auto"/>
        <w:left w:val="none" w:sz="0" w:space="0" w:color="auto"/>
        <w:bottom w:val="none" w:sz="0" w:space="0" w:color="auto"/>
        <w:right w:val="none" w:sz="0" w:space="0" w:color="auto"/>
      </w:divBdr>
    </w:div>
    <w:div w:id="123931637">
      <w:bodyDiv w:val="1"/>
      <w:marLeft w:val="0"/>
      <w:marRight w:val="0"/>
      <w:marTop w:val="0"/>
      <w:marBottom w:val="0"/>
      <w:divBdr>
        <w:top w:val="none" w:sz="0" w:space="0" w:color="auto"/>
        <w:left w:val="none" w:sz="0" w:space="0" w:color="auto"/>
        <w:bottom w:val="none" w:sz="0" w:space="0" w:color="auto"/>
        <w:right w:val="none" w:sz="0" w:space="0" w:color="auto"/>
      </w:divBdr>
    </w:div>
    <w:div w:id="127403626">
      <w:bodyDiv w:val="1"/>
      <w:marLeft w:val="0"/>
      <w:marRight w:val="0"/>
      <w:marTop w:val="0"/>
      <w:marBottom w:val="0"/>
      <w:divBdr>
        <w:top w:val="none" w:sz="0" w:space="0" w:color="auto"/>
        <w:left w:val="none" w:sz="0" w:space="0" w:color="auto"/>
        <w:bottom w:val="none" w:sz="0" w:space="0" w:color="auto"/>
        <w:right w:val="none" w:sz="0" w:space="0" w:color="auto"/>
      </w:divBdr>
    </w:div>
    <w:div w:id="134101597">
      <w:bodyDiv w:val="1"/>
      <w:marLeft w:val="0"/>
      <w:marRight w:val="0"/>
      <w:marTop w:val="0"/>
      <w:marBottom w:val="0"/>
      <w:divBdr>
        <w:top w:val="none" w:sz="0" w:space="0" w:color="auto"/>
        <w:left w:val="none" w:sz="0" w:space="0" w:color="auto"/>
        <w:bottom w:val="none" w:sz="0" w:space="0" w:color="auto"/>
        <w:right w:val="none" w:sz="0" w:space="0" w:color="auto"/>
      </w:divBdr>
    </w:div>
    <w:div w:id="144200281">
      <w:bodyDiv w:val="1"/>
      <w:marLeft w:val="0"/>
      <w:marRight w:val="0"/>
      <w:marTop w:val="0"/>
      <w:marBottom w:val="0"/>
      <w:divBdr>
        <w:top w:val="none" w:sz="0" w:space="0" w:color="auto"/>
        <w:left w:val="none" w:sz="0" w:space="0" w:color="auto"/>
        <w:bottom w:val="none" w:sz="0" w:space="0" w:color="auto"/>
        <w:right w:val="none" w:sz="0" w:space="0" w:color="auto"/>
      </w:divBdr>
    </w:div>
    <w:div w:id="149487705">
      <w:bodyDiv w:val="1"/>
      <w:marLeft w:val="0"/>
      <w:marRight w:val="0"/>
      <w:marTop w:val="0"/>
      <w:marBottom w:val="0"/>
      <w:divBdr>
        <w:top w:val="none" w:sz="0" w:space="0" w:color="auto"/>
        <w:left w:val="none" w:sz="0" w:space="0" w:color="auto"/>
        <w:bottom w:val="none" w:sz="0" w:space="0" w:color="auto"/>
        <w:right w:val="none" w:sz="0" w:space="0" w:color="auto"/>
      </w:divBdr>
    </w:div>
    <w:div w:id="151797326">
      <w:bodyDiv w:val="1"/>
      <w:marLeft w:val="0"/>
      <w:marRight w:val="0"/>
      <w:marTop w:val="0"/>
      <w:marBottom w:val="0"/>
      <w:divBdr>
        <w:top w:val="none" w:sz="0" w:space="0" w:color="auto"/>
        <w:left w:val="none" w:sz="0" w:space="0" w:color="auto"/>
        <w:bottom w:val="none" w:sz="0" w:space="0" w:color="auto"/>
        <w:right w:val="none" w:sz="0" w:space="0" w:color="auto"/>
      </w:divBdr>
    </w:div>
    <w:div w:id="155924442">
      <w:bodyDiv w:val="1"/>
      <w:marLeft w:val="0"/>
      <w:marRight w:val="0"/>
      <w:marTop w:val="0"/>
      <w:marBottom w:val="0"/>
      <w:divBdr>
        <w:top w:val="none" w:sz="0" w:space="0" w:color="auto"/>
        <w:left w:val="none" w:sz="0" w:space="0" w:color="auto"/>
        <w:bottom w:val="none" w:sz="0" w:space="0" w:color="auto"/>
        <w:right w:val="none" w:sz="0" w:space="0" w:color="auto"/>
      </w:divBdr>
    </w:div>
    <w:div w:id="156961225">
      <w:bodyDiv w:val="1"/>
      <w:marLeft w:val="0"/>
      <w:marRight w:val="0"/>
      <w:marTop w:val="0"/>
      <w:marBottom w:val="0"/>
      <w:divBdr>
        <w:top w:val="none" w:sz="0" w:space="0" w:color="auto"/>
        <w:left w:val="none" w:sz="0" w:space="0" w:color="auto"/>
        <w:bottom w:val="none" w:sz="0" w:space="0" w:color="auto"/>
        <w:right w:val="none" w:sz="0" w:space="0" w:color="auto"/>
      </w:divBdr>
    </w:div>
    <w:div w:id="184291352">
      <w:bodyDiv w:val="1"/>
      <w:marLeft w:val="0"/>
      <w:marRight w:val="0"/>
      <w:marTop w:val="0"/>
      <w:marBottom w:val="0"/>
      <w:divBdr>
        <w:top w:val="none" w:sz="0" w:space="0" w:color="auto"/>
        <w:left w:val="none" w:sz="0" w:space="0" w:color="auto"/>
        <w:bottom w:val="none" w:sz="0" w:space="0" w:color="auto"/>
        <w:right w:val="none" w:sz="0" w:space="0" w:color="auto"/>
      </w:divBdr>
    </w:div>
    <w:div w:id="188228019">
      <w:bodyDiv w:val="1"/>
      <w:marLeft w:val="0"/>
      <w:marRight w:val="0"/>
      <w:marTop w:val="0"/>
      <w:marBottom w:val="0"/>
      <w:divBdr>
        <w:top w:val="none" w:sz="0" w:space="0" w:color="auto"/>
        <w:left w:val="none" w:sz="0" w:space="0" w:color="auto"/>
        <w:bottom w:val="none" w:sz="0" w:space="0" w:color="auto"/>
        <w:right w:val="none" w:sz="0" w:space="0" w:color="auto"/>
      </w:divBdr>
    </w:div>
    <w:div w:id="189344785">
      <w:bodyDiv w:val="1"/>
      <w:marLeft w:val="0"/>
      <w:marRight w:val="0"/>
      <w:marTop w:val="0"/>
      <w:marBottom w:val="0"/>
      <w:divBdr>
        <w:top w:val="none" w:sz="0" w:space="0" w:color="auto"/>
        <w:left w:val="none" w:sz="0" w:space="0" w:color="auto"/>
        <w:bottom w:val="none" w:sz="0" w:space="0" w:color="auto"/>
        <w:right w:val="none" w:sz="0" w:space="0" w:color="auto"/>
      </w:divBdr>
    </w:div>
    <w:div w:id="199323673">
      <w:bodyDiv w:val="1"/>
      <w:marLeft w:val="0"/>
      <w:marRight w:val="0"/>
      <w:marTop w:val="0"/>
      <w:marBottom w:val="0"/>
      <w:divBdr>
        <w:top w:val="none" w:sz="0" w:space="0" w:color="auto"/>
        <w:left w:val="none" w:sz="0" w:space="0" w:color="auto"/>
        <w:bottom w:val="none" w:sz="0" w:space="0" w:color="auto"/>
        <w:right w:val="none" w:sz="0" w:space="0" w:color="auto"/>
      </w:divBdr>
    </w:div>
    <w:div w:id="207962673">
      <w:bodyDiv w:val="1"/>
      <w:marLeft w:val="0"/>
      <w:marRight w:val="0"/>
      <w:marTop w:val="0"/>
      <w:marBottom w:val="0"/>
      <w:divBdr>
        <w:top w:val="none" w:sz="0" w:space="0" w:color="auto"/>
        <w:left w:val="none" w:sz="0" w:space="0" w:color="auto"/>
        <w:bottom w:val="none" w:sz="0" w:space="0" w:color="auto"/>
        <w:right w:val="none" w:sz="0" w:space="0" w:color="auto"/>
      </w:divBdr>
    </w:div>
    <w:div w:id="218979772">
      <w:bodyDiv w:val="1"/>
      <w:marLeft w:val="0"/>
      <w:marRight w:val="0"/>
      <w:marTop w:val="0"/>
      <w:marBottom w:val="0"/>
      <w:divBdr>
        <w:top w:val="none" w:sz="0" w:space="0" w:color="auto"/>
        <w:left w:val="none" w:sz="0" w:space="0" w:color="auto"/>
        <w:bottom w:val="none" w:sz="0" w:space="0" w:color="auto"/>
        <w:right w:val="none" w:sz="0" w:space="0" w:color="auto"/>
      </w:divBdr>
    </w:div>
    <w:div w:id="220488137">
      <w:bodyDiv w:val="1"/>
      <w:marLeft w:val="0"/>
      <w:marRight w:val="0"/>
      <w:marTop w:val="0"/>
      <w:marBottom w:val="0"/>
      <w:divBdr>
        <w:top w:val="none" w:sz="0" w:space="0" w:color="auto"/>
        <w:left w:val="none" w:sz="0" w:space="0" w:color="auto"/>
        <w:bottom w:val="none" w:sz="0" w:space="0" w:color="auto"/>
        <w:right w:val="none" w:sz="0" w:space="0" w:color="auto"/>
      </w:divBdr>
    </w:div>
    <w:div w:id="240262739">
      <w:bodyDiv w:val="1"/>
      <w:marLeft w:val="0"/>
      <w:marRight w:val="0"/>
      <w:marTop w:val="0"/>
      <w:marBottom w:val="0"/>
      <w:divBdr>
        <w:top w:val="none" w:sz="0" w:space="0" w:color="auto"/>
        <w:left w:val="none" w:sz="0" w:space="0" w:color="auto"/>
        <w:bottom w:val="none" w:sz="0" w:space="0" w:color="auto"/>
        <w:right w:val="none" w:sz="0" w:space="0" w:color="auto"/>
      </w:divBdr>
    </w:div>
    <w:div w:id="242759739">
      <w:bodyDiv w:val="1"/>
      <w:marLeft w:val="0"/>
      <w:marRight w:val="0"/>
      <w:marTop w:val="0"/>
      <w:marBottom w:val="0"/>
      <w:divBdr>
        <w:top w:val="none" w:sz="0" w:space="0" w:color="auto"/>
        <w:left w:val="none" w:sz="0" w:space="0" w:color="auto"/>
        <w:bottom w:val="none" w:sz="0" w:space="0" w:color="auto"/>
        <w:right w:val="none" w:sz="0" w:space="0" w:color="auto"/>
      </w:divBdr>
    </w:div>
    <w:div w:id="242835185">
      <w:bodyDiv w:val="1"/>
      <w:marLeft w:val="0"/>
      <w:marRight w:val="0"/>
      <w:marTop w:val="0"/>
      <w:marBottom w:val="0"/>
      <w:divBdr>
        <w:top w:val="none" w:sz="0" w:space="0" w:color="auto"/>
        <w:left w:val="none" w:sz="0" w:space="0" w:color="auto"/>
        <w:bottom w:val="none" w:sz="0" w:space="0" w:color="auto"/>
        <w:right w:val="none" w:sz="0" w:space="0" w:color="auto"/>
      </w:divBdr>
      <w:divsChild>
        <w:div w:id="1195734772">
          <w:marLeft w:val="0"/>
          <w:marRight w:val="0"/>
          <w:marTop w:val="0"/>
          <w:marBottom w:val="0"/>
          <w:divBdr>
            <w:top w:val="none" w:sz="0" w:space="0" w:color="auto"/>
            <w:left w:val="none" w:sz="0" w:space="0" w:color="auto"/>
            <w:bottom w:val="none" w:sz="0" w:space="0" w:color="auto"/>
            <w:right w:val="none" w:sz="0" w:space="0" w:color="auto"/>
          </w:divBdr>
          <w:divsChild>
            <w:div w:id="3317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645">
      <w:bodyDiv w:val="1"/>
      <w:marLeft w:val="0"/>
      <w:marRight w:val="0"/>
      <w:marTop w:val="0"/>
      <w:marBottom w:val="0"/>
      <w:divBdr>
        <w:top w:val="none" w:sz="0" w:space="0" w:color="auto"/>
        <w:left w:val="none" w:sz="0" w:space="0" w:color="auto"/>
        <w:bottom w:val="none" w:sz="0" w:space="0" w:color="auto"/>
        <w:right w:val="none" w:sz="0" w:space="0" w:color="auto"/>
      </w:divBdr>
      <w:divsChild>
        <w:div w:id="2069264289">
          <w:marLeft w:val="0"/>
          <w:marRight w:val="0"/>
          <w:marTop w:val="0"/>
          <w:marBottom w:val="0"/>
          <w:divBdr>
            <w:top w:val="none" w:sz="0" w:space="0" w:color="auto"/>
            <w:left w:val="none" w:sz="0" w:space="0" w:color="auto"/>
            <w:bottom w:val="none" w:sz="0" w:space="0" w:color="auto"/>
            <w:right w:val="none" w:sz="0" w:space="0" w:color="auto"/>
          </w:divBdr>
          <w:divsChild>
            <w:div w:id="1096286281">
              <w:marLeft w:val="0"/>
              <w:marRight w:val="0"/>
              <w:marTop w:val="0"/>
              <w:marBottom w:val="0"/>
              <w:divBdr>
                <w:top w:val="none" w:sz="0" w:space="0" w:color="auto"/>
                <w:left w:val="none" w:sz="0" w:space="0" w:color="auto"/>
                <w:bottom w:val="none" w:sz="0" w:space="0" w:color="auto"/>
                <w:right w:val="none" w:sz="0" w:space="0" w:color="auto"/>
              </w:divBdr>
            </w:div>
            <w:div w:id="1844466693">
              <w:marLeft w:val="0"/>
              <w:marRight w:val="0"/>
              <w:marTop w:val="0"/>
              <w:marBottom w:val="0"/>
              <w:divBdr>
                <w:top w:val="none" w:sz="0" w:space="0" w:color="auto"/>
                <w:left w:val="none" w:sz="0" w:space="0" w:color="auto"/>
                <w:bottom w:val="none" w:sz="0" w:space="0" w:color="auto"/>
                <w:right w:val="none" w:sz="0" w:space="0" w:color="auto"/>
              </w:divBdr>
            </w:div>
            <w:div w:id="1465123077">
              <w:marLeft w:val="0"/>
              <w:marRight w:val="0"/>
              <w:marTop w:val="0"/>
              <w:marBottom w:val="0"/>
              <w:divBdr>
                <w:top w:val="none" w:sz="0" w:space="0" w:color="auto"/>
                <w:left w:val="none" w:sz="0" w:space="0" w:color="auto"/>
                <w:bottom w:val="none" w:sz="0" w:space="0" w:color="auto"/>
                <w:right w:val="none" w:sz="0" w:space="0" w:color="auto"/>
              </w:divBdr>
            </w:div>
            <w:div w:id="727454275">
              <w:marLeft w:val="0"/>
              <w:marRight w:val="0"/>
              <w:marTop w:val="0"/>
              <w:marBottom w:val="0"/>
              <w:divBdr>
                <w:top w:val="none" w:sz="0" w:space="0" w:color="auto"/>
                <w:left w:val="none" w:sz="0" w:space="0" w:color="auto"/>
                <w:bottom w:val="none" w:sz="0" w:space="0" w:color="auto"/>
                <w:right w:val="none" w:sz="0" w:space="0" w:color="auto"/>
              </w:divBdr>
            </w:div>
            <w:div w:id="527716052">
              <w:marLeft w:val="0"/>
              <w:marRight w:val="0"/>
              <w:marTop w:val="0"/>
              <w:marBottom w:val="0"/>
              <w:divBdr>
                <w:top w:val="none" w:sz="0" w:space="0" w:color="auto"/>
                <w:left w:val="none" w:sz="0" w:space="0" w:color="auto"/>
                <w:bottom w:val="none" w:sz="0" w:space="0" w:color="auto"/>
                <w:right w:val="none" w:sz="0" w:space="0" w:color="auto"/>
              </w:divBdr>
            </w:div>
            <w:div w:id="957101025">
              <w:marLeft w:val="0"/>
              <w:marRight w:val="0"/>
              <w:marTop w:val="0"/>
              <w:marBottom w:val="0"/>
              <w:divBdr>
                <w:top w:val="none" w:sz="0" w:space="0" w:color="auto"/>
                <w:left w:val="none" w:sz="0" w:space="0" w:color="auto"/>
                <w:bottom w:val="none" w:sz="0" w:space="0" w:color="auto"/>
                <w:right w:val="none" w:sz="0" w:space="0" w:color="auto"/>
              </w:divBdr>
            </w:div>
            <w:div w:id="1464690960">
              <w:marLeft w:val="0"/>
              <w:marRight w:val="0"/>
              <w:marTop w:val="0"/>
              <w:marBottom w:val="0"/>
              <w:divBdr>
                <w:top w:val="none" w:sz="0" w:space="0" w:color="auto"/>
                <w:left w:val="none" w:sz="0" w:space="0" w:color="auto"/>
                <w:bottom w:val="none" w:sz="0" w:space="0" w:color="auto"/>
                <w:right w:val="none" w:sz="0" w:space="0" w:color="auto"/>
              </w:divBdr>
            </w:div>
            <w:div w:id="941188691">
              <w:marLeft w:val="0"/>
              <w:marRight w:val="0"/>
              <w:marTop w:val="0"/>
              <w:marBottom w:val="0"/>
              <w:divBdr>
                <w:top w:val="none" w:sz="0" w:space="0" w:color="auto"/>
                <w:left w:val="none" w:sz="0" w:space="0" w:color="auto"/>
                <w:bottom w:val="none" w:sz="0" w:space="0" w:color="auto"/>
                <w:right w:val="none" w:sz="0" w:space="0" w:color="auto"/>
              </w:divBdr>
            </w:div>
            <w:div w:id="627856584">
              <w:marLeft w:val="0"/>
              <w:marRight w:val="0"/>
              <w:marTop w:val="0"/>
              <w:marBottom w:val="0"/>
              <w:divBdr>
                <w:top w:val="none" w:sz="0" w:space="0" w:color="auto"/>
                <w:left w:val="none" w:sz="0" w:space="0" w:color="auto"/>
                <w:bottom w:val="none" w:sz="0" w:space="0" w:color="auto"/>
                <w:right w:val="none" w:sz="0" w:space="0" w:color="auto"/>
              </w:divBdr>
            </w:div>
            <w:div w:id="592323764">
              <w:marLeft w:val="0"/>
              <w:marRight w:val="0"/>
              <w:marTop w:val="0"/>
              <w:marBottom w:val="0"/>
              <w:divBdr>
                <w:top w:val="none" w:sz="0" w:space="0" w:color="auto"/>
                <w:left w:val="none" w:sz="0" w:space="0" w:color="auto"/>
                <w:bottom w:val="none" w:sz="0" w:space="0" w:color="auto"/>
                <w:right w:val="none" w:sz="0" w:space="0" w:color="auto"/>
              </w:divBdr>
            </w:div>
            <w:div w:id="735664726">
              <w:marLeft w:val="0"/>
              <w:marRight w:val="0"/>
              <w:marTop w:val="0"/>
              <w:marBottom w:val="0"/>
              <w:divBdr>
                <w:top w:val="none" w:sz="0" w:space="0" w:color="auto"/>
                <w:left w:val="none" w:sz="0" w:space="0" w:color="auto"/>
                <w:bottom w:val="none" w:sz="0" w:space="0" w:color="auto"/>
                <w:right w:val="none" w:sz="0" w:space="0" w:color="auto"/>
              </w:divBdr>
            </w:div>
            <w:div w:id="1170412532">
              <w:marLeft w:val="0"/>
              <w:marRight w:val="0"/>
              <w:marTop w:val="0"/>
              <w:marBottom w:val="0"/>
              <w:divBdr>
                <w:top w:val="none" w:sz="0" w:space="0" w:color="auto"/>
                <w:left w:val="none" w:sz="0" w:space="0" w:color="auto"/>
                <w:bottom w:val="none" w:sz="0" w:space="0" w:color="auto"/>
                <w:right w:val="none" w:sz="0" w:space="0" w:color="auto"/>
              </w:divBdr>
            </w:div>
            <w:div w:id="2091151821">
              <w:marLeft w:val="0"/>
              <w:marRight w:val="0"/>
              <w:marTop w:val="0"/>
              <w:marBottom w:val="0"/>
              <w:divBdr>
                <w:top w:val="none" w:sz="0" w:space="0" w:color="auto"/>
                <w:left w:val="none" w:sz="0" w:space="0" w:color="auto"/>
                <w:bottom w:val="none" w:sz="0" w:space="0" w:color="auto"/>
                <w:right w:val="none" w:sz="0" w:space="0" w:color="auto"/>
              </w:divBdr>
            </w:div>
            <w:div w:id="1699306460">
              <w:marLeft w:val="0"/>
              <w:marRight w:val="0"/>
              <w:marTop w:val="0"/>
              <w:marBottom w:val="0"/>
              <w:divBdr>
                <w:top w:val="none" w:sz="0" w:space="0" w:color="auto"/>
                <w:left w:val="none" w:sz="0" w:space="0" w:color="auto"/>
                <w:bottom w:val="none" w:sz="0" w:space="0" w:color="auto"/>
                <w:right w:val="none" w:sz="0" w:space="0" w:color="auto"/>
              </w:divBdr>
            </w:div>
            <w:div w:id="1031420057">
              <w:marLeft w:val="0"/>
              <w:marRight w:val="0"/>
              <w:marTop w:val="0"/>
              <w:marBottom w:val="0"/>
              <w:divBdr>
                <w:top w:val="none" w:sz="0" w:space="0" w:color="auto"/>
                <w:left w:val="none" w:sz="0" w:space="0" w:color="auto"/>
                <w:bottom w:val="none" w:sz="0" w:space="0" w:color="auto"/>
                <w:right w:val="none" w:sz="0" w:space="0" w:color="auto"/>
              </w:divBdr>
            </w:div>
            <w:div w:id="1309095526">
              <w:marLeft w:val="0"/>
              <w:marRight w:val="0"/>
              <w:marTop w:val="0"/>
              <w:marBottom w:val="0"/>
              <w:divBdr>
                <w:top w:val="none" w:sz="0" w:space="0" w:color="auto"/>
                <w:left w:val="none" w:sz="0" w:space="0" w:color="auto"/>
                <w:bottom w:val="none" w:sz="0" w:space="0" w:color="auto"/>
                <w:right w:val="none" w:sz="0" w:space="0" w:color="auto"/>
              </w:divBdr>
            </w:div>
            <w:div w:id="259149114">
              <w:marLeft w:val="0"/>
              <w:marRight w:val="0"/>
              <w:marTop w:val="0"/>
              <w:marBottom w:val="0"/>
              <w:divBdr>
                <w:top w:val="none" w:sz="0" w:space="0" w:color="auto"/>
                <w:left w:val="none" w:sz="0" w:space="0" w:color="auto"/>
                <w:bottom w:val="none" w:sz="0" w:space="0" w:color="auto"/>
                <w:right w:val="none" w:sz="0" w:space="0" w:color="auto"/>
              </w:divBdr>
            </w:div>
            <w:div w:id="1536041244">
              <w:marLeft w:val="0"/>
              <w:marRight w:val="0"/>
              <w:marTop w:val="0"/>
              <w:marBottom w:val="0"/>
              <w:divBdr>
                <w:top w:val="none" w:sz="0" w:space="0" w:color="auto"/>
                <w:left w:val="none" w:sz="0" w:space="0" w:color="auto"/>
                <w:bottom w:val="none" w:sz="0" w:space="0" w:color="auto"/>
                <w:right w:val="none" w:sz="0" w:space="0" w:color="auto"/>
              </w:divBdr>
            </w:div>
            <w:div w:id="1220089228">
              <w:marLeft w:val="0"/>
              <w:marRight w:val="0"/>
              <w:marTop w:val="0"/>
              <w:marBottom w:val="0"/>
              <w:divBdr>
                <w:top w:val="none" w:sz="0" w:space="0" w:color="auto"/>
                <w:left w:val="none" w:sz="0" w:space="0" w:color="auto"/>
                <w:bottom w:val="none" w:sz="0" w:space="0" w:color="auto"/>
                <w:right w:val="none" w:sz="0" w:space="0" w:color="auto"/>
              </w:divBdr>
            </w:div>
            <w:div w:id="845511132">
              <w:marLeft w:val="0"/>
              <w:marRight w:val="0"/>
              <w:marTop w:val="0"/>
              <w:marBottom w:val="0"/>
              <w:divBdr>
                <w:top w:val="none" w:sz="0" w:space="0" w:color="auto"/>
                <w:left w:val="none" w:sz="0" w:space="0" w:color="auto"/>
                <w:bottom w:val="none" w:sz="0" w:space="0" w:color="auto"/>
                <w:right w:val="none" w:sz="0" w:space="0" w:color="auto"/>
              </w:divBdr>
            </w:div>
            <w:div w:id="406221556">
              <w:marLeft w:val="0"/>
              <w:marRight w:val="0"/>
              <w:marTop w:val="0"/>
              <w:marBottom w:val="0"/>
              <w:divBdr>
                <w:top w:val="none" w:sz="0" w:space="0" w:color="auto"/>
                <w:left w:val="none" w:sz="0" w:space="0" w:color="auto"/>
                <w:bottom w:val="none" w:sz="0" w:space="0" w:color="auto"/>
                <w:right w:val="none" w:sz="0" w:space="0" w:color="auto"/>
              </w:divBdr>
            </w:div>
            <w:div w:id="623316401">
              <w:marLeft w:val="0"/>
              <w:marRight w:val="0"/>
              <w:marTop w:val="0"/>
              <w:marBottom w:val="0"/>
              <w:divBdr>
                <w:top w:val="none" w:sz="0" w:space="0" w:color="auto"/>
                <w:left w:val="none" w:sz="0" w:space="0" w:color="auto"/>
                <w:bottom w:val="none" w:sz="0" w:space="0" w:color="auto"/>
                <w:right w:val="none" w:sz="0" w:space="0" w:color="auto"/>
              </w:divBdr>
            </w:div>
            <w:div w:id="1440567526">
              <w:marLeft w:val="0"/>
              <w:marRight w:val="0"/>
              <w:marTop w:val="0"/>
              <w:marBottom w:val="0"/>
              <w:divBdr>
                <w:top w:val="none" w:sz="0" w:space="0" w:color="auto"/>
                <w:left w:val="none" w:sz="0" w:space="0" w:color="auto"/>
                <w:bottom w:val="none" w:sz="0" w:space="0" w:color="auto"/>
                <w:right w:val="none" w:sz="0" w:space="0" w:color="auto"/>
              </w:divBdr>
            </w:div>
            <w:div w:id="871193375">
              <w:marLeft w:val="0"/>
              <w:marRight w:val="0"/>
              <w:marTop w:val="0"/>
              <w:marBottom w:val="0"/>
              <w:divBdr>
                <w:top w:val="none" w:sz="0" w:space="0" w:color="auto"/>
                <w:left w:val="none" w:sz="0" w:space="0" w:color="auto"/>
                <w:bottom w:val="none" w:sz="0" w:space="0" w:color="auto"/>
                <w:right w:val="none" w:sz="0" w:space="0" w:color="auto"/>
              </w:divBdr>
            </w:div>
            <w:div w:id="1357197016">
              <w:marLeft w:val="0"/>
              <w:marRight w:val="0"/>
              <w:marTop w:val="0"/>
              <w:marBottom w:val="0"/>
              <w:divBdr>
                <w:top w:val="none" w:sz="0" w:space="0" w:color="auto"/>
                <w:left w:val="none" w:sz="0" w:space="0" w:color="auto"/>
                <w:bottom w:val="none" w:sz="0" w:space="0" w:color="auto"/>
                <w:right w:val="none" w:sz="0" w:space="0" w:color="auto"/>
              </w:divBdr>
            </w:div>
            <w:div w:id="754207630">
              <w:marLeft w:val="0"/>
              <w:marRight w:val="0"/>
              <w:marTop w:val="0"/>
              <w:marBottom w:val="0"/>
              <w:divBdr>
                <w:top w:val="none" w:sz="0" w:space="0" w:color="auto"/>
                <w:left w:val="none" w:sz="0" w:space="0" w:color="auto"/>
                <w:bottom w:val="none" w:sz="0" w:space="0" w:color="auto"/>
                <w:right w:val="none" w:sz="0" w:space="0" w:color="auto"/>
              </w:divBdr>
            </w:div>
            <w:div w:id="791635166">
              <w:marLeft w:val="0"/>
              <w:marRight w:val="0"/>
              <w:marTop w:val="0"/>
              <w:marBottom w:val="0"/>
              <w:divBdr>
                <w:top w:val="none" w:sz="0" w:space="0" w:color="auto"/>
                <w:left w:val="none" w:sz="0" w:space="0" w:color="auto"/>
                <w:bottom w:val="none" w:sz="0" w:space="0" w:color="auto"/>
                <w:right w:val="none" w:sz="0" w:space="0" w:color="auto"/>
              </w:divBdr>
            </w:div>
            <w:div w:id="878978806">
              <w:marLeft w:val="0"/>
              <w:marRight w:val="0"/>
              <w:marTop w:val="0"/>
              <w:marBottom w:val="0"/>
              <w:divBdr>
                <w:top w:val="none" w:sz="0" w:space="0" w:color="auto"/>
                <w:left w:val="none" w:sz="0" w:space="0" w:color="auto"/>
                <w:bottom w:val="none" w:sz="0" w:space="0" w:color="auto"/>
                <w:right w:val="none" w:sz="0" w:space="0" w:color="auto"/>
              </w:divBdr>
            </w:div>
            <w:div w:id="1198078640">
              <w:marLeft w:val="0"/>
              <w:marRight w:val="0"/>
              <w:marTop w:val="0"/>
              <w:marBottom w:val="0"/>
              <w:divBdr>
                <w:top w:val="none" w:sz="0" w:space="0" w:color="auto"/>
                <w:left w:val="none" w:sz="0" w:space="0" w:color="auto"/>
                <w:bottom w:val="none" w:sz="0" w:space="0" w:color="auto"/>
                <w:right w:val="none" w:sz="0" w:space="0" w:color="auto"/>
              </w:divBdr>
            </w:div>
            <w:div w:id="46152383">
              <w:marLeft w:val="0"/>
              <w:marRight w:val="0"/>
              <w:marTop w:val="0"/>
              <w:marBottom w:val="0"/>
              <w:divBdr>
                <w:top w:val="none" w:sz="0" w:space="0" w:color="auto"/>
                <w:left w:val="none" w:sz="0" w:space="0" w:color="auto"/>
                <w:bottom w:val="none" w:sz="0" w:space="0" w:color="auto"/>
                <w:right w:val="none" w:sz="0" w:space="0" w:color="auto"/>
              </w:divBdr>
            </w:div>
            <w:div w:id="1529682108">
              <w:marLeft w:val="0"/>
              <w:marRight w:val="0"/>
              <w:marTop w:val="0"/>
              <w:marBottom w:val="0"/>
              <w:divBdr>
                <w:top w:val="none" w:sz="0" w:space="0" w:color="auto"/>
                <w:left w:val="none" w:sz="0" w:space="0" w:color="auto"/>
                <w:bottom w:val="none" w:sz="0" w:space="0" w:color="auto"/>
                <w:right w:val="none" w:sz="0" w:space="0" w:color="auto"/>
              </w:divBdr>
            </w:div>
            <w:div w:id="1797210894">
              <w:marLeft w:val="0"/>
              <w:marRight w:val="0"/>
              <w:marTop w:val="0"/>
              <w:marBottom w:val="0"/>
              <w:divBdr>
                <w:top w:val="none" w:sz="0" w:space="0" w:color="auto"/>
                <w:left w:val="none" w:sz="0" w:space="0" w:color="auto"/>
                <w:bottom w:val="none" w:sz="0" w:space="0" w:color="auto"/>
                <w:right w:val="none" w:sz="0" w:space="0" w:color="auto"/>
              </w:divBdr>
            </w:div>
            <w:div w:id="321012118">
              <w:marLeft w:val="0"/>
              <w:marRight w:val="0"/>
              <w:marTop w:val="0"/>
              <w:marBottom w:val="0"/>
              <w:divBdr>
                <w:top w:val="none" w:sz="0" w:space="0" w:color="auto"/>
                <w:left w:val="none" w:sz="0" w:space="0" w:color="auto"/>
                <w:bottom w:val="none" w:sz="0" w:space="0" w:color="auto"/>
                <w:right w:val="none" w:sz="0" w:space="0" w:color="auto"/>
              </w:divBdr>
            </w:div>
            <w:div w:id="1000813069">
              <w:marLeft w:val="0"/>
              <w:marRight w:val="0"/>
              <w:marTop w:val="0"/>
              <w:marBottom w:val="0"/>
              <w:divBdr>
                <w:top w:val="none" w:sz="0" w:space="0" w:color="auto"/>
                <w:left w:val="none" w:sz="0" w:space="0" w:color="auto"/>
                <w:bottom w:val="none" w:sz="0" w:space="0" w:color="auto"/>
                <w:right w:val="none" w:sz="0" w:space="0" w:color="auto"/>
              </w:divBdr>
            </w:div>
            <w:div w:id="1155876304">
              <w:marLeft w:val="0"/>
              <w:marRight w:val="0"/>
              <w:marTop w:val="0"/>
              <w:marBottom w:val="0"/>
              <w:divBdr>
                <w:top w:val="none" w:sz="0" w:space="0" w:color="auto"/>
                <w:left w:val="none" w:sz="0" w:space="0" w:color="auto"/>
                <w:bottom w:val="none" w:sz="0" w:space="0" w:color="auto"/>
                <w:right w:val="none" w:sz="0" w:space="0" w:color="auto"/>
              </w:divBdr>
            </w:div>
            <w:div w:id="1665664516">
              <w:marLeft w:val="0"/>
              <w:marRight w:val="0"/>
              <w:marTop w:val="0"/>
              <w:marBottom w:val="0"/>
              <w:divBdr>
                <w:top w:val="none" w:sz="0" w:space="0" w:color="auto"/>
                <w:left w:val="none" w:sz="0" w:space="0" w:color="auto"/>
                <w:bottom w:val="none" w:sz="0" w:space="0" w:color="auto"/>
                <w:right w:val="none" w:sz="0" w:space="0" w:color="auto"/>
              </w:divBdr>
            </w:div>
            <w:div w:id="1610039163">
              <w:marLeft w:val="0"/>
              <w:marRight w:val="0"/>
              <w:marTop w:val="0"/>
              <w:marBottom w:val="0"/>
              <w:divBdr>
                <w:top w:val="none" w:sz="0" w:space="0" w:color="auto"/>
                <w:left w:val="none" w:sz="0" w:space="0" w:color="auto"/>
                <w:bottom w:val="none" w:sz="0" w:space="0" w:color="auto"/>
                <w:right w:val="none" w:sz="0" w:space="0" w:color="auto"/>
              </w:divBdr>
            </w:div>
            <w:div w:id="1614171767">
              <w:marLeft w:val="0"/>
              <w:marRight w:val="0"/>
              <w:marTop w:val="0"/>
              <w:marBottom w:val="0"/>
              <w:divBdr>
                <w:top w:val="none" w:sz="0" w:space="0" w:color="auto"/>
                <w:left w:val="none" w:sz="0" w:space="0" w:color="auto"/>
                <w:bottom w:val="none" w:sz="0" w:space="0" w:color="auto"/>
                <w:right w:val="none" w:sz="0" w:space="0" w:color="auto"/>
              </w:divBdr>
            </w:div>
            <w:div w:id="994728039">
              <w:marLeft w:val="0"/>
              <w:marRight w:val="0"/>
              <w:marTop w:val="0"/>
              <w:marBottom w:val="0"/>
              <w:divBdr>
                <w:top w:val="none" w:sz="0" w:space="0" w:color="auto"/>
                <w:left w:val="none" w:sz="0" w:space="0" w:color="auto"/>
                <w:bottom w:val="none" w:sz="0" w:space="0" w:color="auto"/>
                <w:right w:val="none" w:sz="0" w:space="0" w:color="auto"/>
              </w:divBdr>
            </w:div>
            <w:div w:id="85201197">
              <w:marLeft w:val="0"/>
              <w:marRight w:val="0"/>
              <w:marTop w:val="0"/>
              <w:marBottom w:val="0"/>
              <w:divBdr>
                <w:top w:val="none" w:sz="0" w:space="0" w:color="auto"/>
                <w:left w:val="none" w:sz="0" w:space="0" w:color="auto"/>
                <w:bottom w:val="none" w:sz="0" w:space="0" w:color="auto"/>
                <w:right w:val="none" w:sz="0" w:space="0" w:color="auto"/>
              </w:divBdr>
            </w:div>
            <w:div w:id="2058310512">
              <w:marLeft w:val="0"/>
              <w:marRight w:val="0"/>
              <w:marTop w:val="0"/>
              <w:marBottom w:val="0"/>
              <w:divBdr>
                <w:top w:val="none" w:sz="0" w:space="0" w:color="auto"/>
                <w:left w:val="none" w:sz="0" w:space="0" w:color="auto"/>
                <w:bottom w:val="none" w:sz="0" w:space="0" w:color="auto"/>
                <w:right w:val="none" w:sz="0" w:space="0" w:color="auto"/>
              </w:divBdr>
            </w:div>
            <w:div w:id="409694024">
              <w:marLeft w:val="0"/>
              <w:marRight w:val="0"/>
              <w:marTop w:val="0"/>
              <w:marBottom w:val="0"/>
              <w:divBdr>
                <w:top w:val="none" w:sz="0" w:space="0" w:color="auto"/>
                <w:left w:val="none" w:sz="0" w:space="0" w:color="auto"/>
                <w:bottom w:val="none" w:sz="0" w:space="0" w:color="auto"/>
                <w:right w:val="none" w:sz="0" w:space="0" w:color="auto"/>
              </w:divBdr>
            </w:div>
            <w:div w:id="1140071589">
              <w:marLeft w:val="0"/>
              <w:marRight w:val="0"/>
              <w:marTop w:val="0"/>
              <w:marBottom w:val="0"/>
              <w:divBdr>
                <w:top w:val="none" w:sz="0" w:space="0" w:color="auto"/>
                <w:left w:val="none" w:sz="0" w:space="0" w:color="auto"/>
                <w:bottom w:val="none" w:sz="0" w:space="0" w:color="auto"/>
                <w:right w:val="none" w:sz="0" w:space="0" w:color="auto"/>
              </w:divBdr>
            </w:div>
            <w:div w:id="98792830">
              <w:marLeft w:val="0"/>
              <w:marRight w:val="0"/>
              <w:marTop w:val="0"/>
              <w:marBottom w:val="0"/>
              <w:divBdr>
                <w:top w:val="none" w:sz="0" w:space="0" w:color="auto"/>
                <w:left w:val="none" w:sz="0" w:space="0" w:color="auto"/>
                <w:bottom w:val="none" w:sz="0" w:space="0" w:color="auto"/>
                <w:right w:val="none" w:sz="0" w:space="0" w:color="auto"/>
              </w:divBdr>
            </w:div>
            <w:div w:id="344329618">
              <w:marLeft w:val="0"/>
              <w:marRight w:val="0"/>
              <w:marTop w:val="0"/>
              <w:marBottom w:val="0"/>
              <w:divBdr>
                <w:top w:val="none" w:sz="0" w:space="0" w:color="auto"/>
                <w:left w:val="none" w:sz="0" w:space="0" w:color="auto"/>
                <w:bottom w:val="none" w:sz="0" w:space="0" w:color="auto"/>
                <w:right w:val="none" w:sz="0" w:space="0" w:color="auto"/>
              </w:divBdr>
            </w:div>
            <w:div w:id="451247659">
              <w:marLeft w:val="0"/>
              <w:marRight w:val="0"/>
              <w:marTop w:val="0"/>
              <w:marBottom w:val="0"/>
              <w:divBdr>
                <w:top w:val="none" w:sz="0" w:space="0" w:color="auto"/>
                <w:left w:val="none" w:sz="0" w:space="0" w:color="auto"/>
                <w:bottom w:val="none" w:sz="0" w:space="0" w:color="auto"/>
                <w:right w:val="none" w:sz="0" w:space="0" w:color="auto"/>
              </w:divBdr>
            </w:div>
            <w:div w:id="1918519750">
              <w:marLeft w:val="0"/>
              <w:marRight w:val="0"/>
              <w:marTop w:val="0"/>
              <w:marBottom w:val="0"/>
              <w:divBdr>
                <w:top w:val="none" w:sz="0" w:space="0" w:color="auto"/>
                <w:left w:val="none" w:sz="0" w:space="0" w:color="auto"/>
                <w:bottom w:val="none" w:sz="0" w:space="0" w:color="auto"/>
                <w:right w:val="none" w:sz="0" w:space="0" w:color="auto"/>
              </w:divBdr>
            </w:div>
            <w:div w:id="15483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495">
      <w:bodyDiv w:val="1"/>
      <w:marLeft w:val="0"/>
      <w:marRight w:val="0"/>
      <w:marTop w:val="0"/>
      <w:marBottom w:val="0"/>
      <w:divBdr>
        <w:top w:val="none" w:sz="0" w:space="0" w:color="auto"/>
        <w:left w:val="none" w:sz="0" w:space="0" w:color="auto"/>
        <w:bottom w:val="none" w:sz="0" w:space="0" w:color="auto"/>
        <w:right w:val="none" w:sz="0" w:space="0" w:color="auto"/>
      </w:divBdr>
    </w:div>
    <w:div w:id="256445500">
      <w:bodyDiv w:val="1"/>
      <w:marLeft w:val="0"/>
      <w:marRight w:val="0"/>
      <w:marTop w:val="0"/>
      <w:marBottom w:val="0"/>
      <w:divBdr>
        <w:top w:val="none" w:sz="0" w:space="0" w:color="auto"/>
        <w:left w:val="none" w:sz="0" w:space="0" w:color="auto"/>
        <w:bottom w:val="none" w:sz="0" w:space="0" w:color="auto"/>
        <w:right w:val="none" w:sz="0" w:space="0" w:color="auto"/>
      </w:divBdr>
    </w:div>
    <w:div w:id="256639508">
      <w:bodyDiv w:val="1"/>
      <w:marLeft w:val="0"/>
      <w:marRight w:val="0"/>
      <w:marTop w:val="0"/>
      <w:marBottom w:val="0"/>
      <w:divBdr>
        <w:top w:val="none" w:sz="0" w:space="0" w:color="auto"/>
        <w:left w:val="none" w:sz="0" w:space="0" w:color="auto"/>
        <w:bottom w:val="none" w:sz="0" w:space="0" w:color="auto"/>
        <w:right w:val="none" w:sz="0" w:space="0" w:color="auto"/>
      </w:divBdr>
    </w:div>
    <w:div w:id="266085117">
      <w:bodyDiv w:val="1"/>
      <w:marLeft w:val="0"/>
      <w:marRight w:val="0"/>
      <w:marTop w:val="0"/>
      <w:marBottom w:val="0"/>
      <w:divBdr>
        <w:top w:val="none" w:sz="0" w:space="0" w:color="auto"/>
        <w:left w:val="none" w:sz="0" w:space="0" w:color="auto"/>
        <w:bottom w:val="none" w:sz="0" w:space="0" w:color="auto"/>
        <w:right w:val="none" w:sz="0" w:space="0" w:color="auto"/>
      </w:divBdr>
    </w:div>
    <w:div w:id="269438878">
      <w:bodyDiv w:val="1"/>
      <w:marLeft w:val="0"/>
      <w:marRight w:val="0"/>
      <w:marTop w:val="0"/>
      <w:marBottom w:val="0"/>
      <w:divBdr>
        <w:top w:val="none" w:sz="0" w:space="0" w:color="auto"/>
        <w:left w:val="none" w:sz="0" w:space="0" w:color="auto"/>
        <w:bottom w:val="none" w:sz="0" w:space="0" w:color="auto"/>
        <w:right w:val="none" w:sz="0" w:space="0" w:color="auto"/>
      </w:divBdr>
    </w:div>
    <w:div w:id="272060574">
      <w:bodyDiv w:val="1"/>
      <w:marLeft w:val="0"/>
      <w:marRight w:val="0"/>
      <w:marTop w:val="0"/>
      <w:marBottom w:val="0"/>
      <w:divBdr>
        <w:top w:val="none" w:sz="0" w:space="0" w:color="auto"/>
        <w:left w:val="none" w:sz="0" w:space="0" w:color="auto"/>
        <w:bottom w:val="none" w:sz="0" w:space="0" w:color="auto"/>
        <w:right w:val="none" w:sz="0" w:space="0" w:color="auto"/>
      </w:divBdr>
    </w:div>
    <w:div w:id="272440306">
      <w:bodyDiv w:val="1"/>
      <w:marLeft w:val="0"/>
      <w:marRight w:val="0"/>
      <w:marTop w:val="0"/>
      <w:marBottom w:val="0"/>
      <w:divBdr>
        <w:top w:val="none" w:sz="0" w:space="0" w:color="auto"/>
        <w:left w:val="none" w:sz="0" w:space="0" w:color="auto"/>
        <w:bottom w:val="none" w:sz="0" w:space="0" w:color="auto"/>
        <w:right w:val="none" w:sz="0" w:space="0" w:color="auto"/>
      </w:divBdr>
    </w:div>
    <w:div w:id="288436001">
      <w:bodyDiv w:val="1"/>
      <w:marLeft w:val="0"/>
      <w:marRight w:val="0"/>
      <w:marTop w:val="0"/>
      <w:marBottom w:val="0"/>
      <w:divBdr>
        <w:top w:val="none" w:sz="0" w:space="0" w:color="auto"/>
        <w:left w:val="none" w:sz="0" w:space="0" w:color="auto"/>
        <w:bottom w:val="none" w:sz="0" w:space="0" w:color="auto"/>
        <w:right w:val="none" w:sz="0" w:space="0" w:color="auto"/>
      </w:divBdr>
    </w:div>
    <w:div w:id="288556043">
      <w:bodyDiv w:val="1"/>
      <w:marLeft w:val="0"/>
      <w:marRight w:val="0"/>
      <w:marTop w:val="0"/>
      <w:marBottom w:val="0"/>
      <w:divBdr>
        <w:top w:val="none" w:sz="0" w:space="0" w:color="auto"/>
        <w:left w:val="none" w:sz="0" w:space="0" w:color="auto"/>
        <w:bottom w:val="none" w:sz="0" w:space="0" w:color="auto"/>
        <w:right w:val="none" w:sz="0" w:space="0" w:color="auto"/>
      </w:divBdr>
    </w:div>
    <w:div w:id="290290116">
      <w:bodyDiv w:val="1"/>
      <w:marLeft w:val="0"/>
      <w:marRight w:val="0"/>
      <w:marTop w:val="0"/>
      <w:marBottom w:val="0"/>
      <w:divBdr>
        <w:top w:val="none" w:sz="0" w:space="0" w:color="auto"/>
        <w:left w:val="none" w:sz="0" w:space="0" w:color="auto"/>
        <w:bottom w:val="none" w:sz="0" w:space="0" w:color="auto"/>
        <w:right w:val="none" w:sz="0" w:space="0" w:color="auto"/>
      </w:divBdr>
    </w:div>
    <w:div w:id="291135993">
      <w:bodyDiv w:val="1"/>
      <w:marLeft w:val="0"/>
      <w:marRight w:val="0"/>
      <w:marTop w:val="0"/>
      <w:marBottom w:val="0"/>
      <w:divBdr>
        <w:top w:val="none" w:sz="0" w:space="0" w:color="auto"/>
        <w:left w:val="none" w:sz="0" w:space="0" w:color="auto"/>
        <w:bottom w:val="none" w:sz="0" w:space="0" w:color="auto"/>
        <w:right w:val="none" w:sz="0" w:space="0" w:color="auto"/>
      </w:divBdr>
    </w:div>
    <w:div w:id="308941768">
      <w:bodyDiv w:val="1"/>
      <w:marLeft w:val="0"/>
      <w:marRight w:val="0"/>
      <w:marTop w:val="0"/>
      <w:marBottom w:val="0"/>
      <w:divBdr>
        <w:top w:val="none" w:sz="0" w:space="0" w:color="auto"/>
        <w:left w:val="none" w:sz="0" w:space="0" w:color="auto"/>
        <w:bottom w:val="none" w:sz="0" w:space="0" w:color="auto"/>
        <w:right w:val="none" w:sz="0" w:space="0" w:color="auto"/>
      </w:divBdr>
    </w:div>
    <w:div w:id="309483027">
      <w:bodyDiv w:val="1"/>
      <w:marLeft w:val="0"/>
      <w:marRight w:val="0"/>
      <w:marTop w:val="0"/>
      <w:marBottom w:val="0"/>
      <w:divBdr>
        <w:top w:val="none" w:sz="0" w:space="0" w:color="auto"/>
        <w:left w:val="none" w:sz="0" w:space="0" w:color="auto"/>
        <w:bottom w:val="none" w:sz="0" w:space="0" w:color="auto"/>
        <w:right w:val="none" w:sz="0" w:space="0" w:color="auto"/>
      </w:divBdr>
    </w:div>
    <w:div w:id="311296996">
      <w:bodyDiv w:val="1"/>
      <w:marLeft w:val="0"/>
      <w:marRight w:val="0"/>
      <w:marTop w:val="0"/>
      <w:marBottom w:val="0"/>
      <w:divBdr>
        <w:top w:val="none" w:sz="0" w:space="0" w:color="auto"/>
        <w:left w:val="none" w:sz="0" w:space="0" w:color="auto"/>
        <w:bottom w:val="none" w:sz="0" w:space="0" w:color="auto"/>
        <w:right w:val="none" w:sz="0" w:space="0" w:color="auto"/>
      </w:divBdr>
    </w:div>
    <w:div w:id="316152761">
      <w:bodyDiv w:val="1"/>
      <w:marLeft w:val="0"/>
      <w:marRight w:val="0"/>
      <w:marTop w:val="0"/>
      <w:marBottom w:val="0"/>
      <w:divBdr>
        <w:top w:val="none" w:sz="0" w:space="0" w:color="auto"/>
        <w:left w:val="none" w:sz="0" w:space="0" w:color="auto"/>
        <w:bottom w:val="none" w:sz="0" w:space="0" w:color="auto"/>
        <w:right w:val="none" w:sz="0" w:space="0" w:color="auto"/>
      </w:divBdr>
      <w:divsChild>
        <w:div w:id="351341097">
          <w:marLeft w:val="0"/>
          <w:marRight w:val="0"/>
          <w:marTop w:val="0"/>
          <w:marBottom w:val="0"/>
          <w:divBdr>
            <w:top w:val="none" w:sz="0" w:space="0" w:color="auto"/>
            <w:left w:val="none" w:sz="0" w:space="0" w:color="auto"/>
            <w:bottom w:val="none" w:sz="0" w:space="0" w:color="auto"/>
            <w:right w:val="none" w:sz="0" w:space="0" w:color="auto"/>
          </w:divBdr>
        </w:div>
        <w:div w:id="688796406">
          <w:marLeft w:val="0"/>
          <w:marRight w:val="0"/>
          <w:marTop w:val="0"/>
          <w:marBottom w:val="0"/>
          <w:divBdr>
            <w:top w:val="none" w:sz="0" w:space="0" w:color="auto"/>
            <w:left w:val="none" w:sz="0" w:space="0" w:color="auto"/>
            <w:bottom w:val="none" w:sz="0" w:space="0" w:color="auto"/>
            <w:right w:val="none" w:sz="0" w:space="0" w:color="auto"/>
          </w:divBdr>
        </w:div>
      </w:divsChild>
    </w:div>
    <w:div w:id="349569899">
      <w:bodyDiv w:val="1"/>
      <w:marLeft w:val="0"/>
      <w:marRight w:val="0"/>
      <w:marTop w:val="0"/>
      <w:marBottom w:val="0"/>
      <w:divBdr>
        <w:top w:val="none" w:sz="0" w:space="0" w:color="auto"/>
        <w:left w:val="none" w:sz="0" w:space="0" w:color="auto"/>
        <w:bottom w:val="none" w:sz="0" w:space="0" w:color="auto"/>
        <w:right w:val="none" w:sz="0" w:space="0" w:color="auto"/>
      </w:divBdr>
    </w:div>
    <w:div w:id="381755094">
      <w:bodyDiv w:val="1"/>
      <w:marLeft w:val="0"/>
      <w:marRight w:val="0"/>
      <w:marTop w:val="0"/>
      <w:marBottom w:val="0"/>
      <w:divBdr>
        <w:top w:val="none" w:sz="0" w:space="0" w:color="auto"/>
        <w:left w:val="none" w:sz="0" w:space="0" w:color="auto"/>
        <w:bottom w:val="none" w:sz="0" w:space="0" w:color="auto"/>
        <w:right w:val="none" w:sz="0" w:space="0" w:color="auto"/>
      </w:divBdr>
    </w:div>
    <w:div w:id="384068282">
      <w:bodyDiv w:val="1"/>
      <w:marLeft w:val="0"/>
      <w:marRight w:val="0"/>
      <w:marTop w:val="0"/>
      <w:marBottom w:val="0"/>
      <w:divBdr>
        <w:top w:val="none" w:sz="0" w:space="0" w:color="auto"/>
        <w:left w:val="none" w:sz="0" w:space="0" w:color="auto"/>
        <w:bottom w:val="none" w:sz="0" w:space="0" w:color="auto"/>
        <w:right w:val="none" w:sz="0" w:space="0" w:color="auto"/>
      </w:divBdr>
    </w:div>
    <w:div w:id="384718643">
      <w:bodyDiv w:val="1"/>
      <w:marLeft w:val="0"/>
      <w:marRight w:val="0"/>
      <w:marTop w:val="0"/>
      <w:marBottom w:val="0"/>
      <w:divBdr>
        <w:top w:val="none" w:sz="0" w:space="0" w:color="auto"/>
        <w:left w:val="none" w:sz="0" w:space="0" w:color="auto"/>
        <w:bottom w:val="none" w:sz="0" w:space="0" w:color="auto"/>
        <w:right w:val="none" w:sz="0" w:space="0" w:color="auto"/>
      </w:divBdr>
    </w:div>
    <w:div w:id="387265326">
      <w:bodyDiv w:val="1"/>
      <w:marLeft w:val="0"/>
      <w:marRight w:val="0"/>
      <w:marTop w:val="0"/>
      <w:marBottom w:val="0"/>
      <w:divBdr>
        <w:top w:val="none" w:sz="0" w:space="0" w:color="auto"/>
        <w:left w:val="none" w:sz="0" w:space="0" w:color="auto"/>
        <w:bottom w:val="none" w:sz="0" w:space="0" w:color="auto"/>
        <w:right w:val="none" w:sz="0" w:space="0" w:color="auto"/>
      </w:divBdr>
    </w:div>
    <w:div w:id="395515033">
      <w:bodyDiv w:val="1"/>
      <w:marLeft w:val="0"/>
      <w:marRight w:val="0"/>
      <w:marTop w:val="0"/>
      <w:marBottom w:val="0"/>
      <w:divBdr>
        <w:top w:val="none" w:sz="0" w:space="0" w:color="auto"/>
        <w:left w:val="none" w:sz="0" w:space="0" w:color="auto"/>
        <w:bottom w:val="none" w:sz="0" w:space="0" w:color="auto"/>
        <w:right w:val="none" w:sz="0" w:space="0" w:color="auto"/>
      </w:divBdr>
    </w:div>
    <w:div w:id="397478854">
      <w:bodyDiv w:val="1"/>
      <w:marLeft w:val="0"/>
      <w:marRight w:val="0"/>
      <w:marTop w:val="0"/>
      <w:marBottom w:val="0"/>
      <w:divBdr>
        <w:top w:val="none" w:sz="0" w:space="0" w:color="auto"/>
        <w:left w:val="none" w:sz="0" w:space="0" w:color="auto"/>
        <w:bottom w:val="none" w:sz="0" w:space="0" w:color="auto"/>
        <w:right w:val="none" w:sz="0" w:space="0" w:color="auto"/>
      </w:divBdr>
    </w:div>
    <w:div w:id="397704810">
      <w:bodyDiv w:val="1"/>
      <w:marLeft w:val="0"/>
      <w:marRight w:val="0"/>
      <w:marTop w:val="0"/>
      <w:marBottom w:val="0"/>
      <w:divBdr>
        <w:top w:val="none" w:sz="0" w:space="0" w:color="auto"/>
        <w:left w:val="none" w:sz="0" w:space="0" w:color="auto"/>
        <w:bottom w:val="none" w:sz="0" w:space="0" w:color="auto"/>
        <w:right w:val="none" w:sz="0" w:space="0" w:color="auto"/>
      </w:divBdr>
    </w:div>
    <w:div w:id="407114861">
      <w:bodyDiv w:val="1"/>
      <w:marLeft w:val="0"/>
      <w:marRight w:val="0"/>
      <w:marTop w:val="0"/>
      <w:marBottom w:val="0"/>
      <w:divBdr>
        <w:top w:val="none" w:sz="0" w:space="0" w:color="auto"/>
        <w:left w:val="none" w:sz="0" w:space="0" w:color="auto"/>
        <w:bottom w:val="none" w:sz="0" w:space="0" w:color="auto"/>
        <w:right w:val="none" w:sz="0" w:space="0" w:color="auto"/>
      </w:divBdr>
    </w:div>
    <w:div w:id="411582158">
      <w:bodyDiv w:val="1"/>
      <w:marLeft w:val="0"/>
      <w:marRight w:val="0"/>
      <w:marTop w:val="0"/>
      <w:marBottom w:val="0"/>
      <w:divBdr>
        <w:top w:val="none" w:sz="0" w:space="0" w:color="auto"/>
        <w:left w:val="none" w:sz="0" w:space="0" w:color="auto"/>
        <w:bottom w:val="none" w:sz="0" w:space="0" w:color="auto"/>
        <w:right w:val="none" w:sz="0" w:space="0" w:color="auto"/>
      </w:divBdr>
    </w:div>
    <w:div w:id="419721333">
      <w:bodyDiv w:val="1"/>
      <w:marLeft w:val="0"/>
      <w:marRight w:val="0"/>
      <w:marTop w:val="0"/>
      <w:marBottom w:val="0"/>
      <w:divBdr>
        <w:top w:val="none" w:sz="0" w:space="0" w:color="auto"/>
        <w:left w:val="none" w:sz="0" w:space="0" w:color="auto"/>
        <w:bottom w:val="none" w:sz="0" w:space="0" w:color="auto"/>
        <w:right w:val="none" w:sz="0" w:space="0" w:color="auto"/>
      </w:divBdr>
    </w:div>
    <w:div w:id="431319140">
      <w:bodyDiv w:val="1"/>
      <w:marLeft w:val="0"/>
      <w:marRight w:val="0"/>
      <w:marTop w:val="0"/>
      <w:marBottom w:val="0"/>
      <w:divBdr>
        <w:top w:val="none" w:sz="0" w:space="0" w:color="auto"/>
        <w:left w:val="none" w:sz="0" w:space="0" w:color="auto"/>
        <w:bottom w:val="none" w:sz="0" w:space="0" w:color="auto"/>
        <w:right w:val="none" w:sz="0" w:space="0" w:color="auto"/>
      </w:divBdr>
    </w:div>
    <w:div w:id="433792873">
      <w:bodyDiv w:val="1"/>
      <w:marLeft w:val="0"/>
      <w:marRight w:val="0"/>
      <w:marTop w:val="0"/>
      <w:marBottom w:val="0"/>
      <w:divBdr>
        <w:top w:val="none" w:sz="0" w:space="0" w:color="auto"/>
        <w:left w:val="none" w:sz="0" w:space="0" w:color="auto"/>
        <w:bottom w:val="none" w:sz="0" w:space="0" w:color="auto"/>
        <w:right w:val="none" w:sz="0" w:space="0" w:color="auto"/>
      </w:divBdr>
    </w:div>
    <w:div w:id="452288684">
      <w:bodyDiv w:val="1"/>
      <w:marLeft w:val="0"/>
      <w:marRight w:val="0"/>
      <w:marTop w:val="0"/>
      <w:marBottom w:val="0"/>
      <w:divBdr>
        <w:top w:val="none" w:sz="0" w:space="0" w:color="auto"/>
        <w:left w:val="none" w:sz="0" w:space="0" w:color="auto"/>
        <w:bottom w:val="none" w:sz="0" w:space="0" w:color="auto"/>
        <w:right w:val="none" w:sz="0" w:space="0" w:color="auto"/>
      </w:divBdr>
    </w:div>
    <w:div w:id="454717323">
      <w:bodyDiv w:val="1"/>
      <w:marLeft w:val="0"/>
      <w:marRight w:val="0"/>
      <w:marTop w:val="0"/>
      <w:marBottom w:val="0"/>
      <w:divBdr>
        <w:top w:val="none" w:sz="0" w:space="0" w:color="auto"/>
        <w:left w:val="none" w:sz="0" w:space="0" w:color="auto"/>
        <w:bottom w:val="none" w:sz="0" w:space="0" w:color="auto"/>
        <w:right w:val="none" w:sz="0" w:space="0" w:color="auto"/>
      </w:divBdr>
    </w:div>
    <w:div w:id="472723331">
      <w:bodyDiv w:val="1"/>
      <w:marLeft w:val="0"/>
      <w:marRight w:val="0"/>
      <w:marTop w:val="0"/>
      <w:marBottom w:val="0"/>
      <w:divBdr>
        <w:top w:val="none" w:sz="0" w:space="0" w:color="auto"/>
        <w:left w:val="none" w:sz="0" w:space="0" w:color="auto"/>
        <w:bottom w:val="none" w:sz="0" w:space="0" w:color="auto"/>
        <w:right w:val="none" w:sz="0" w:space="0" w:color="auto"/>
      </w:divBdr>
    </w:div>
    <w:div w:id="473185958">
      <w:bodyDiv w:val="1"/>
      <w:marLeft w:val="0"/>
      <w:marRight w:val="0"/>
      <w:marTop w:val="0"/>
      <w:marBottom w:val="0"/>
      <w:divBdr>
        <w:top w:val="none" w:sz="0" w:space="0" w:color="auto"/>
        <w:left w:val="none" w:sz="0" w:space="0" w:color="auto"/>
        <w:bottom w:val="none" w:sz="0" w:space="0" w:color="auto"/>
        <w:right w:val="none" w:sz="0" w:space="0" w:color="auto"/>
      </w:divBdr>
    </w:div>
    <w:div w:id="476924805">
      <w:bodyDiv w:val="1"/>
      <w:marLeft w:val="0"/>
      <w:marRight w:val="0"/>
      <w:marTop w:val="0"/>
      <w:marBottom w:val="0"/>
      <w:divBdr>
        <w:top w:val="none" w:sz="0" w:space="0" w:color="auto"/>
        <w:left w:val="none" w:sz="0" w:space="0" w:color="auto"/>
        <w:bottom w:val="none" w:sz="0" w:space="0" w:color="auto"/>
        <w:right w:val="none" w:sz="0" w:space="0" w:color="auto"/>
      </w:divBdr>
    </w:div>
    <w:div w:id="480510545">
      <w:bodyDiv w:val="1"/>
      <w:marLeft w:val="0"/>
      <w:marRight w:val="0"/>
      <w:marTop w:val="0"/>
      <w:marBottom w:val="0"/>
      <w:divBdr>
        <w:top w:val="none" w:sz="0" w:space="0" w:color="auto"/>
        <w:left w:val="none" w:sz="0" w:space="0" w:color="auto"/>
        <w:bottom w:val="none" w:sz="0" w:space="0" w:color="auto"/>
        <w:right w:val="none" w:sz="0" w:space="0" w:color="auto"/>
      </w:divBdr>
    </w:div>
    <w:div w:id="487329587">
      <w:bodyDiv w:val="1"/>
      <w:marLeft w:val="0"/>
      <w:marRight w:val="0"/>
      <w:marTop w:val="0"/>
      <w:marBottom w:val="0"/>
      <w:divBdr>
        <w:top w:val="none" w:sz="0" w:space="0" w:color="auto"/>
        <w:left w:val="none" w:sz="0" w:space="0" w:color="auto"/>
        <w:bottom w:val="none" w:sz="0" w:space="0" w:color="auto"/>
        <w:right w:val="none" w:sz="0" w:space="0" w:color="auto"/>
      </w:divBdr>
    </w:div>
    <w:div w:id="490563981">
      <w:bodyDiv w:val="1"/>
      <w:marLeft w:val="0"/>
      <w:marRight w:val="0"/>
      <w:marTop w:val="0"/>
      <w:marBottom w:val="0"/>
      <w:divBdr>
        <w:top w:val="none" w:sz="0" w:space="0" w:color="auto"/>
        <w:left w:val="none" w:sz="0" w:space="0" w:color="auto"/>
        <w:bottom w:val="none" w:sz="0" w:space="0" w:color="auto"/>
        <w:right w:val="none" w:sz="0" w:space="0" w:color="auto"/>
      </w:divBdr>
    </w:div>
    <w:div w:id="494763321">
      <w:bodyDiv w:val="1"/>
      <w:marLeft w:val="0"/>
      <w:marRight w:val="0"/>
      <w:marTop w:val="0"/>
      <w:marBottom w:val="0"/>
      <w:divBdr>
        <w:top w:val="none" w:sz="0" w:space="0" w:color="auto"/>
        <w:left w:val="none" w:sz="0" w:space="0" w:color="auto"/>
        <w:bottom w:val="none" w:sz="0" w:space="0" w:color="auto"/>
        <w:right w:val="none" w:sz="0" w:space="0" w:color="auto"/>
      </w:divBdr>
    </w:div>
    <w:div w:id="510795987">
      <w:bodyDiv w:val="1"/>
      <w:marLeft w:val="0"/>
      <w:marRight w:val="0"/>
      <w:marTop w:val="0"/>
      <w:marBottom w:val="0"/>
      <w:divBdr>
        <w:top w:val="none" w:sz="0" w:space="0" w:color="auto"/>
        <w:left w:val="none" w:sz="0" w:space="0" w:color="auto"/>
        <w:bottom w:val="none" w:sz="0" w:space="0" w:color="auto"/>
        <w:right w:val="none" w:sz="0" w:space="0" w:color="auto"/>
      </w:divBdr>
    </w:div>
    <w:div w:id="512232308">
      <w:bodyDiv w:val="1"/>
      <w:marLeft w:val="0"/>
      <w:marRight w:val="0"/>
      <w:marTop w:val="0"/>
      <w:marBottom w:val="0"/>
      <w:divBdr>
        <w:top w:val="none" w:sz="0" w:space="0" w:color="auto"/>
        <w:left w:val="none" w:sz="0" w:space="0" w:color="auto"/>
        <w:bottom w:val="none" w:sz="0" w:space="0" w:color="auto"/>
        <w:right w:val="none" w:sz="0" w:space="0" w:color="auto"/>
      </w:divBdr>
    </w:div>
    <w:div w:id="519976327">
      <w:bodyDiv w:val="1"/>
      <w:marLeft w:val="0"/>
      <w:marRight w:val="0"/>
      <w:marTop w:val="0"/>
      <w:marBottom w:val="0"/>
      <w:divBdr>
        <w:top w:val="none" w:sz="0" w:space="0" w:color="auto"/>
        <w:left w:val="none" w:sz="0" w:space="0" w:color="auto"/>
        <w:bottom w:val="none" w:sz="0" w:space="0" w:color="auto"/>
        <w:right w:val="none" w:sz="0" w:space="0" w:color="auto"/>
      </w:divBdr>
    </w:div>
    <w:div w:id="521751455">
      <w:bodyDiv w:val="1"/>
      <w:marLeft w:val="0"/>
      <w:marRight w:val="0"/>
      <w:marTop w:val="0"/>
      <w:marBottom w:val="0"/>
      <w:divBdr>
        <w:top w:val="none" w:sz="0" w:space="0" w:color="auto"/>
        <w:left w:val="none" w:sz="0" w:space="0" w:color="auto"/>
        <w:bottom w:val="none" w:sz="0" w:space="0" w:color="auto"/>
        <w:right w:val="none" w:sz="0" w:space="0" w:color="auto"/>
      </w:divBdr>
      <w:divsChild>
        <w:div w:id="1289319636">
          <w:marLeft w:val="0"/>
          <w:marRight w:val="0"/>
          <w:marTop w:val="0"/>
          <w:marBottom w:val="0"/>
          <w:divBdr>
            <w:top w:val="none" w:sz="0" w:space="0" w:color="auto"/>
            <w:left w:val="none" w:sz="0" w:space="0" w:color="auto"/>
            <w:bottom w:val="none" w:sz="0" w:space="0" w:color="auto"/>
            <w:right w:val="none" w:sz="0" w:space="0" w:color="auto"/>
          </w:divBdr>
          <w:divsChild>
            <w:div w:id="13406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318">
      <w:bodyDiv w:val="1"/>
      <w:marLeft w:val="0"/>
      <w:marRight w:val="0"/>
      <w:marTop w:val="0"/>
      <w:marBottom w:val="0"/>
      <w:divBdr>
        <w:top w:val="none" w:sz="0" w:space="0" w:color="auto"/>
        <w:left w:val="none" w:sz="0" w:space="0" w:color="auto"/>
        <w:bottom w:val="none" w:sz="0" w:space="0" w:color="auto"/>
        <w:right w:val="none" w:sz="0" w:space="0" w:color="auto"/>
      </w:divBdr>
    </w:div>
    <w:div w:id="545263722">
      <w:bodyDiv w:val="1"/>
      <w:marLeft w:val="0"/>
      <w:marRight w:val="0"/>
      <w:marTop w:val="0"/>
      <w:marBottom w:val="0"/>
      <w:divBdr>
        <w:top w:val="none" w:sz="0" w:space="0" w:color="auto"/>
        <w:left w:val="none" w:sz="0" w:space="0" w:color="auto"/>
        <w:bottom w:val="none" w:sz="0" w:space="0" w:color="auto"/>
        <w:right w:val="none" w:sz="0" w:space="0" w:color="auto"/>
      </w:divBdr>
    </w:div>
    <w:div w:id="553155905">
      <w:bodyDiv w:val="1"/>
      <w:marLeft w:val="0"/>
      <w:marRight w:val="0"/>
      <w:marTop w:val="0"/>
      <w:marBottom w:val="0"/>
      <w:divBdr>
        <w:top w:val="none" w:sz="0" w:space="0" w:color="auto"/>
        <w:left w:val="none" w:sz="0" w:space="0" w:color="auto"/>
        <w:bottom w:val="none" w:sz="0" w:space="0" w:color="auto"/>
        <w:right w:val="none" w:sz="0" w:space="0" w:color="auto"/>
      </w:divBdr>
    </w:div>
    <w:div w:id="553392100">
      <w:bodyDiv w:val="1"/>
      <w:marLeft w:val="0"/>
      <w:marRight w:val="0"/>
      <w:marTop w:val="0"/>
      <w:marBottom w:val="0"/>
      <w:divBdr>
        <w:top w:val="none" w:sz="0" w:space="0" w:color="auto"/>
        <w:left w:val="none" w:sz="0" w:space="0" w:color="auto"/>
        <w:bottom w:val="none" w:sz="0" w:space="0" w:color="auto"/>
        <w:right w:val="none" w:sz="0" w:space="0" w:color="auto"/>
      </w:divBdr>
    </w:div>
    <w:div w:id="560334056">
      <w:bodyDiv w:val="1"/>
      <w:marLeft w:val="0"/>
      <w:marRight w:val="0"/>
      <w:marTop w:val="0"/>
      <w:marBottom w:val="0"/>
      <w:divBdr>
        <w:top w:val="none" w:sz="0" w:space="0" w:color="auto"/>
        <w:left w:val="none" w:sz="0" w:space="0" w:color="auto"/>
        <w:bottom w:val="none" w:sz="0" w:space="0" w:color="auto"/>
        <w:right w:val="none" w:sz="0" w:space="0" w:color="auto"/>
      </w:divBdr>
    </w:div>
    <w:div w:id="563757540">
      <w:bodyDiv w:val="1"/>
      <w:marLeft w:val="0"/>
      <w:marRight w:val="0"/>
      <w:marTop w:val="0"/>
      <w:marBottom w:val="0"/>
      <w:divBdr>
        <w:top w:val="none" w:sz="0" w:space="0" w:color="auto"/>
        <w:left w:val="none" w:sz="0" w:space="0" w:color="auto"/>
        <w:bottom w:val="none" w:sz="0" w:space="0" w:color="auto"/>
        <w:right w:val="none" w:sz="0" w:space="0" w:color="auto"/>
      </w:divBdr>
    </w:div>
    <w:div w:id="579603179">
      <w:bodyDiv w:val="1"/>
      <w:marLeft w:val="0"/>
      <w:marRight w:val="0"/>
      <w:marTop w:val="0"/>
      <w:marBottom w:val="0"/>
      <w:divBdr>
        <w:top w:val="none" w:sz="0" w:space="0" w:color="auto"/>
        <w:left w:val="none" w:sz="0" w:space="0" w:color="auto"/>
        <w:bottom w:val="none" w:sz="0" w:space="0" w:color="auto"/>
        <w:right w:val="none" w:sz="0" w:space="0" w:color="auto"/>
      </w:divBdr>
    </w:div>
    <w:div w:id="597833334">
      <w:bodyDiv w:val="1"/>
      <w:marLeft w:val="0"/>
      <w:marRight w:val="0"/>
      <w:marTop w:val="0"/>
      <w:marBottom w:val="0"/>
      <w:divBdr>
        <w:top w:val="none" w:sz="0" w:space="0" w:color="auto"/>
        <w:left w:val="none" w:sz="0" w:space="0" w:color="auto"/>
        <w:bottom w:val="none" w:sz="0" w:space="0" w:color="auto"/>
        <w:right w:val="none" w:sz="0" w:space="0" w:color="auto"/>
      </w:divBdr>
    </w:div>
    <w:div w:id="600188144">
      <w:bodyDiv w:val="1"/>
      <w:marLeft w:val="0"/>
      <w:marRight w:val="0"/>
      <w:marTop w:val="0"/>
      <w:marBottom w:val="0"/>
      <w:divBdr>
        <w:top w:val="none" w:sz="0" w:space="0" w:color="auto"/>
        <w:left w:val="none" w:sz="0" w:space="0" w:color="auto"/>
        <w:bottom w:val="none" w:sz="0" w:space="0" w:color="auto"/>
        <w:right w:val="none" w:sz="0" w:space="0" w:color="auto"/>
      </w:divBdr>
    </w:div>
    <w:div w:id="605577730">
      <w:bodyDiv w:val="1"/>
      <w:marLeft w:val="0"/>
      <w:marRight w:val="0"/>
      <w:marTop w:val="0"/>
      <w:marBottom w:val="0"/>
      <w:divBdr>
        <w:top w:val="none" w:sz="0" w:space="0" w:color="auto"/>
        <w:left w:val="none" w:sz="0" w:space="0" w:color="auto"/>
        <w:bottom w:val="none" w:sz="0" w:space="0" w:color="auto"/>
        <w:right w:val="none" w:sz="0" w:space="0" w:color="auto"/>
      </w:divBdr>
    </w:div>
    <w:div w:id="605650483">
      <w:bodyDiv w:val="1"/>
      <w:marLeft w:val="0"/>
      <w:marRight w:val="0"/>
      <w:marTop w:val="0"/>
      <w:marBottom w:val="0"/>
      <w:divBdr>
        <w:top w:val="none" w:sz="0" w:space="0" w:color="auto"/>
        <w:left w:val="none" w:sz="0" w:space="0" w:color="auto"/>
        <w:bottom w:val="none" w:sz="0" w:space="0" w:color="auto"/>
        <w:right w:val="none" w:sz="0" w:space="0" w:color="auto"/>
      </w:divBdr>
    </w:div>
    <w:div w:id="618031780">
      <w:bodyDiv w:val="1"/>
      <w:marLeft w:val="0"/>
      <w:marRight w:val="0"/>
      <w:marTop w:val="0"/>
      <w:marBottom w:val="0"/>
      <w:divBdr>
        <w:top w:val="none" w:sz="0" w:space="0" w:color="auto"/>
        <w:left w:val="none" w:sz="0" w:space="0" w:color="auto"/>
        <w:bottom w:val="none" w:sz="0" w:space="0" w:color="auto"/>
        <w:right w:val="none" w:sz="0" w:space="0" w:color="auto"/>
      </w:divBdr>
    </w:div>
    <w:div w:id="622199682">
      <w:bodyDiv w:val="1"/>
      <w:marLeft w:val="0"/>
      <w:marRight w:val="0"/>
      <w:marTop w:val="0"/>
      <w:marBottom w:val="0"/>
      <w:divBdr>
        <w:top w:val="none" w:sz="0" w:space="0" w:color="auto"/>
        <w:left w:val="none" w:sz="0" w:space="0" w:color="auto"/>
        <w:bottom w:val="none" w:sz="0" w:space="0" w:color="auto"/>
        <w:right w:val="none" w:sz="0" w:space="0" w:color="auto"/>
      </w:divBdr>
    </w:div>
    <w:div w:id="623194552">
      <w:bodyDiv w:val="1"/>
      <w:marLeft w:val="0"/>
      <w:marRight w:val="0"/>
      <w:marTop w:val="0"/>
      <w:marBottom w:val="0"/>
      <w:divBdr>
        <w:top w:val="none" w:sz="0" w:space="0" w:color="auto"/>
        <w:left w:val="none" w:sz="0" w:space="0" w:color="auto"/>
        <w:bottom w:val="none" w:sz="0" w:space="0" w:color="auto"/>
        <w:right w:val="none" w:sz="0" w:space="0" w:color="auto"/>
      </w:divBdr>
    </w:div>
    <w:div w:id="628633216">
      <w:bodyDiv w:val="1"/>
      <w:marLeft w:val="0"/>
      <w:marRight w:val="0"/>
      <w:marTop w:val="0"/>
      <w:marBottom w:val="0"/>
      <w:divBdr>
        <w:top w:val="none" w:sz="0" w:space="0" w:color="auto"/>
        <w:left w:val="none" w:sz="0" w:space="0" w:color="auto"/>
        <w:bottom w:val="none" w:sz="0" w:space="0" w:color="auto"/>
        <w:right w:val="none" w:sz="0" w:space="0" w:color="auto"/>
      </w:divBdr>
    </w:div>
    <w:div w:id="646714764">
      <w:bodyDiv w:val="1"/>
      <w:marLeft w:val="0"/>
      <w:marRight w:val="0"/>
      <w:marTop w:val="0"/>
      <w:marBottom w:val="0"/>
      <w:divBdr>
        <w:top w:val="none" w:sz="0" w:space="0" w:color="auto"/>
        <w:left w:val="none" w:sz="0" w:space="0" w:color="auto"/>
        <w:bottom w:val="none" w:sz="0" w:space="0" w:color="auto"/>
        <w:right w:val="none" w:sz="0" w:space="0" w:color="auto"/>
      </w:divBdr>
    </w:div>
    <w:div w:id="649792411">
      <w:bodyDiv w:val="1"/>
      <w:marLeft w:val="0"/>
      <w:marRight w:val="0"/>
      <w:marTop w:val="0"/>
      <w:marBottom w:val="0"/>
      <w:divBdr>
        <w:top w:val="none" w:sz="0" w:space="0" w:color="auto"/>
        <w:left w:val="none" w:sz="0" w:space="0" w:color="auto"/>
        <w:bottom w:val="none" w:sz="0" w:space="0" w:color="auto"/>
        <w:right w:val="none" w:sz="0" w:space="0" w:color="auto"/>
      </w:divBdr>
    </w:div>
    <w:div w:id="669912916">
      <w:bodyDiv w:val="1"/>
      <w:marLeft w:val="0"/>
      <w:marRight w:val="0"/>
      <w:marTop w:val="0"/>
      <w:marBottom w:val="0"/>
      <w:divBdr>
        <w:top w:val="none" w:sz="0" w:space="0" w:color="auto"/>
        <w:left w:val="none" w:sz="0" w:space="0" w:color="auto"/>
        <w:bottom w:val="none" w:sz="0" w:space="0" w:color="auto"/>
        <w:right w:val="none" w:sz="0" w:space="0" w:color="auto"/>
      </w:divBdr>
    </w:div>
    <w:div w:id="670302947">
      <w:bodyDiv w:val="1"/>
      <w:marLeft w:val="0"/>
      <w:marRight w:val="0"/>
      <w:marTop w:val="0"/>
      <w:marBottom w:val="0"/>
      <w:divBdr>
        <w:top w:val="none" w:sz="0" w:space="0" w:color="auto"/>
        <w:left w:val="none" w:sz="0" w:space="0" w:color="auto"/>
        <w:bottom w:val="none" w:sz="0" w:space="0" w:color="auto"/>
        <w:right w:val="none" w:sz="0" w:space="0" w:color="auto"/>
      </w:divBdr>
    </w:div>
    <w:div w:id="679087169">
      <w:bodyDiv w:val="1"/>
      <w:marLeft w:val="0"/>
      <w:marRight w:val="0"/>
      <w:marTop w:val="0"/>
      <w:marBottom w:val="0"/>
      <w:divBdr>
        <w:top w:val="none" w:sz="0" w:space="0" w:color="auto"/>
        <w:left w:val="none" w:sz="0" w:space="0" w:color="auto"/>
        <w:bottom w:val="none" w:sz="0" w:space="0" w:color="auto"/>
        <w:right w:val="none" w:sz="0" w:space="0" w:color="auto"/>
      </w:divBdr>
    </w:div>
    <w:div w:id="691224631">
      <w:bodyDiv w:val="1"/>
      <w:marLeft w:val="0"/>
      <w:marRight w:val="0"/>
      <w:marTop w:val="0"/>
      <w:marBottom w:val="0"/>
      <w:divBdr>
        <w:top w:val="none" w:sz="0" w:space="0" w:color="auto"/>
        <w:left w:val="none" w:sz="0" w:space="0" w:color="auto"/>
        <w:bottom w:val="none" w:sz="0" w:space="0" w:color="auto"/>
        <w:right w:val="none" w:sz="0" w:space="0" w:color="auto"/>
      </w:divBdr>
    </w:div>
    <w:div w:id="692343612">
      <w:bodyDiv w:val="1"/>
      <w:marLeft w:val="0"/>
      <w:marRight w:val="0"/>
      <w:marTop w:val="0"/>
      <w:marBottom w:val="0"/>
      <w:divBdr>
        <w:top w:val="none" w:sz="0" w:space="0" w:color="auto"/>
        <w:left w:val="none" w:sz="0" w:space="0" w:color="auto"/>
        <w:bottom w:val="none" w:sz="0" w:space="0" w:color="auto"/>
        <w:right w:val="none" w:sz="0" w:space="0" w:color="auto"/>
      </w:divBdr>
    </w:div>
    <w:div w:id="708729165">
      <w:bodyDiv w:val="1"/>
      <w:marLeft w:val="0"/>
      <w:marRight w:val="0"/>
      <w:marTop w:val="0"/>
      <w:marBottom w:val="0"/>
      <w:divBdr>
        <w:top w:val="none" w:sz="0" w:space="0" w:color="auto"/>
        <w:left w:val="none" w:sz="0" w:space="0" w:color="auto"/>
        <w:bottom w:val="none" w:sz="0" w:space="0" w:color="auto"/>
        <w:right w:val="none" w:sz="0" w:space="0" w:color="auto"/>
      </w:divBdr>
    </w:div>
    <w:div w:id="712315412">
      <w:bodyDiv w:val="1"/>
      <w:marLeft w:val="0"/>
      <w:marRight w:val="0"/>
      <w:marTop w:val="0"/>
      <w:marBottom w:val="0"/>
      <w:divBdr>
        <w:top w:val="none" w:sz="0" w:space="0" w:color="auto"/>
        <w:left w:val="none" w:sz="0" w:space="0" w:color="auto"/>
        <w:bottom w:val="none" w:sz="0" w:space="0" w:color="auto"/>
        <w:right w:val="none" w:sz="0" w:space="0" w:color="auto"/>
      </w:divBdr>
      <w:divsChild>
        <w:div w:id="101070509">
          <w:marLeft w:val="0"/>
          <w:marRight w:val="0"/>
          <w:marTop w:val="0"/>
          <w:marBottom w:val="0"/>
          <w:divBdr>
            <w:top w:val="none" w:sz="0" w:space="0" w:color="auto"/>
            <w:left w:val="none" w:sz="0" w:space="0" w:color="auto"/>
            <w:bottom w:val="none" w:sz="0" w:space="0" w:color="auto"/>
            <w:right w:val="none" w:sz="0" w:space="0" w:color="auto"/>
          </w:divBdr>
        </w:div>
      </w:divsChild>
    </w:div>
    <w:div w:id="715592264">
      <w:bodyDiv w:val="1"/>
      <w:marLeft w:val="0"/>
      <w:marRight w:val="0"/>
      <w:marTop w:val="0"/>
      <w:marBottom w:val="0"/>
      <w:divBdr>
        <w:top w:val="none" w:sz="0" w:space="0" w:color="auto"/>
        <w:left w:val="none" w:sz="0" w:space="0" w:color="auto"/>
        <w:bottom w:val="none" w:sz="0" w:space="0" w:color="auto"/>
        <w:right w:val="none" w:sz="0" w:space="0" w:color="auto"/>
      </w:divBdr>
    </w:div>
    <w:div w:id="717583257">
      <w:bodyDiv w:val="1"/>
      <w:marLeft w:val="0"/>
      <w:marRight w:val="0"/>
      <w:marTop w:val="0"/>
      <w:marBottom w:val="0"/>
      <w:divBdr>
        <w:top w:val="none" w:sz="0" w:space="0" w:color="auto"/>
        <w:left w:val="none" w:sz="0" w:space="0" w:color="auto"/>
        <w:bottom w:val="none" w:sz="0" w:space="0" w:color="auto"/>
        <w:right w:val="none" w:sz="0" w:space="0" w:color="auto"/>
      </w:divBdr>
    </w:div>
    <w:div w:id="723211905">
      <w:bodyDiv w:val="1"/>
      <w:marLeft w:val="0"/>
      <w:marRight w:val="0"/>
      <w:marTop w:val="0"/>
      <w:marBottom w:val="0"/>
      <w:divBdr>
        <w:top w:val="none" w:sz="0" w:space="0" w:color="auto"/>
        <w:left w:val="none" w:sz="0" w:space="0" w:color="auto"/>
        <w:bottom w:val="none" w:sz="0" w:space="0" w:color="auto"/>
        <w:right w:val="none" w:sz="0" w:space="0" w:color="auto"/>
      </w:divBdr>
    </w:div>
    <w:div w:id="725567857">
      <w:bodyDiv w:val="1"/>
      <w:marLeft w:val="0"/>
      <w:marRight w:val="0"/>
      <w:marTop w:val="0"/>
      <w:marBottom w:val="0"/>
      <w:divBdr>
        <w:top w:val="none" w:sz="0" w:space="0" w:color="auto"/>
        <w:left w:val="none" w:sz="0" w:space="0" w:color="auto"/>
        <w:bottom w:val="none" w:sz="0" w:space="0" w:color="auto"/>
        <w:right w:val="none" w:sz="0" w:space="0" w:color="auto"/>
      </w:divBdr>
    </w:div>
    <w:div w:id="727532853">
      <w:bodyDiv w:val="1"/>
      <w:marLeft w:val="0"/>
      <w:marRight w:val="0"/>
      <w:marTop w:val="0"/>
      <w:marBottom w:val="0"/>
      <w:divBdr>
        <w:top w:val="none" w:sz="0" w:space="0" w:color="auto"/>
        <w:left w:val="none" w:sz="0" w:space="0" w:color="auto"/>
        <w:bottom w:val="none" w:sz="0" w:space="0" w:color="auto"/>
        <w:right w:val="none" w:sz="0" w:space="0" w:color="auto"/>
      </w:divBdr>
    </w:div>
    <w:div w:id="733092143">
      <w:bodyDiv w:val="1"/>
      <w:marLeft w:val="0"/>
      <w:marRight w:val="0"/>
      <w:marTop w:val="0"/>
      <w:marBottom w:val="0"/>
      <w:divBdr>
        <w:top w:val="none" w:sz="0" w:space="0" w:color="auto"/>
        <w:left w:val="none" w:sz="0" w:space="0" w:color="auto"/>
        <w:bottom w:val="none" w:sz="0" w:space="0" w:color="auto"/>
        <w:right w:val="none" w:sz="0" w:space="0" w:color="auto"/>
      </w:divBdr>
    </w:div>
    <w:div w:id="745997985">
      <w:bodyDiv w:val="1"/>
      <w:marLeft w:val="0"/>
      <w:marRight w:val="0"/>
      <w:marTop w:val="0"/>
      <w:marBottom w:val="0"/>
      <w:divBdr>
        <w:top w:val="none" w:sz="0" w:space="0" w:color="auto"/>
        <w:left w:val="none" w:sz="0" w:space="0" w:color="auto"/>
        <w:bottom w:val="none" w:sz="0" w:space="0" w:color="auto"/>
        <w:right w:val="none" w:sz="0" w:space="0" w:color="auto"/>
      </w:divBdr>
    </w:div>
    <w:div w:id="746078365">
      <w:bodyDiv w:val="1"/>
      <w:marLeft w:val="0"/>
      <w:marRight w:val="0"/>
      <w:marTop w:val="0"/>
      <w:marBottom w:val="0"/>
      <w:divBdr>
        <w:top w:val="none" w:sz="0" w:space="0" w:color="auto"/>
        <w:left w:val="none" w:sz="0" w:space="0" w:color="auto"/>
        <w:bottom w:val="none" w:sz="0" w:space="0" w:color="auto"/>
        <w:right w:val="none" w:sz="0" w:space="0" w:color="auto"/>
      </w:divBdr>
    </w:div>
    <w:div w:id="747114207">
      <w:bodyDiv w:val="1"/>
      <w:marLeft w:val="0"/>
      <w:marRight w:val="0"/>
      <w:marTop w:val="0"/>
      <w:marBottom w:val="0"/>
      <w:divBdr>
        <w:top w:val="none" w:sz="0" w:space="0" w:color="auto"/>
        <w:left w:val="none" w:sz="0" w:space="0" w:color="auto"/>
        <w:bottom w:val="none" w:sz="0" w:space="0" w:color="auto"/>
        <w:right w:val="none" w:sz="0" w:space="0" w:color="auto"/>
      </w:divBdr>
    </w:div>
    <w:div w:id="747503861">
      <w:bodyDiv w:val="1"/>
      <w:marLeft w:val="0"/>
      <w:marRight w:val="0"/>
      <w:marTop w:val="0"/>
      <w:marBottom w:val="0"/>
      <w:divBdr>
        <w:top w:val="none" w:sz="0" w:space="0" w:color="auto"/>
        <w:left w:val="none" w:sz="0" w:space="0" w:color="auto"/>
        <w:bottom w:val="none" w:sz="0" w:space="0" w:color="auto"/>
        <w:right w:val="none" w:sz="0" w:space="0" w:color="auto"/>
      </w:divBdr>
      <w:divsChild>
        <w:div w:id="513374708">
          <w:marLeft w:val="0"/>
          <w:marRight w:val="0"/>
          <w:marTop w:val="0"/>
          <w:marBottom w:val="0"/>
          <w:divBdr>
            <w:top w:val="none" w:sz="0" w:space="0" w:color="auto"/>
            <w:left w:val="none" w:sz="0" w:space="0" w:color="auto"/>
            <w:bottom w:val="none" w:sz="0" w:space="0" w:color="auto"/>
            <w:right w:val="none" w:sz="0" w:space="0" w:color="auto"/>
          </w:divBdr>
        </w:div>
      </w:divsChild>
    </w:div>
    <w:div w:id="754326063">
      <w:bodyDiv w:val="1"/>
      <w:marLeft w:val="0"/>
      <w:marRight w:val="0"/>
      <w:marTop w:val="0"/>
      <w:marBottom w:val="0"/>
      <w:divBdr>
        <w:top w:val="none" w:sz="0" w:space="0" w:color="auto"/>
        <w:left w:val="none" w:sz="0" w:space="0" w:color="auto"/>
        <w:bottom w:val="none" w:sz="0" w:space="0" w:color="auto"/>
        <w:right w:val="none" w:sz="0" w:space="0" w:color="auto"/>
      </w:divBdr>
    </w:div>
    <w:div w:id="755058816">
      <w:bodyDiv w:val="1"/>
      <w:marLeft w:val="0"/>
      <w:marRight w:val="0"/>
      <w:marTop w:val="0"/>
      <w:marBottom w:val="0"/>
      <w:divBdr>
        <w:top w:val="none" w:sz="0" w:space="0" w:color="auto"/>
        <w:left w:val="none" w:sz="0" w:space="0" w:color="auto"/>
        <w:bottom w:val="none" w:sz="0" w:space="0" w:color="auto"/>
        <w:right w:val="none" w:sz="0" w:space="0" w:color="auto"/>
      </w:divBdr>
    </w:div>
    <w:div w:id="771633446">
      <w:bodyDiv w:val="1"/>
      <w:marLeft w:val="0"/>
      <w:marRight w:val="0"/>
      <w:marTop w:val="0"/>
      <w:marBottom w:val="0"/>
      <w:divBdr>
        <w:top w:val="none" w:sz="0" w:space="0" w:color="auto"/>
        <w:left w:val="none" w:sz="0" w:space="0" w:color="auto"/>
        <w:bottom w:val="none" w:sz="0" w:space="0" w:color="auto"/>
        <w:right w:val="none" w:sz="0" w:space="0" w:color="auto"/>
      </w:divBdr>
    </w:div>
    <w:div w:id="777453950">
      <w:bodyDiv w:val="1"/>
      <w:marLeft w:val="0"/>
      <w:marRight w:val="0"/>
      <w:marTop w:val="0"/>
      <w:marBottom w:val="0"/>
      <w:divBdr>
        <w:top w:val="none" w:sz="0" w:space="0" w:color="auto"/>
        <w:left w:val="none" w:sz="0" w:space="0" w:color="auto"/>
        <w:bottom w:val="none" w:sz="0" w:space="0" w:color="auto"/>
        <w:right w:val="none" w:sz="0" w:space="0" w:color="auto"/>
      </w:divBdr>
    </w:div>
    <w:div w:id="779186117">
      <w:bodyDiv w:val="1"/>
      <w:marLeft w:val="0"/>
      <w:marRight w:val="0"/>
      <w:marTop w:val="0"/>
      <w:marBottom w:val="0"/>
      <w:divBdr>
        <w:top w:val="none" w:sz="0" w:space="0" w:color="auto"/>
        <w:left w:val="none" w:sz="0" w:space="0" w:color="auto"/>
        <w:bottom w:val="none" w:sz="0" w:space="0" w:color="auto"/>
        <w:right w:val="none" w:sz="0" w:space="0" w:color="auto"/>
      </w:divBdr>
    </w:div>
    <w:div w:id="785927071">
      <w:bodyDiv w:val="1"/>
      <w:marLeft w:val="0"/>
      <w:marRight w:val="0"/>
      <w:marTop w:val="0"/>
      <w:marBottom w:val="0"/>
      <w:divBdr>
        <w:top w:val="none" w:sz="0" w:space="0" w:color="auto"/>
        <w:left w:val="none" w:sz="0" w:space="0" w:color="auto"/>
        <w:bottom w:val="none" w:sz="0" w:space="0" w:color="auto"/>
        <w:right w:val="none" w:sz="0" w:space="0" w:color="auto"/>
      </w:divBdr>
    </w:div>
    <w:div w:id="785975314">
      <w:bodyDiv w:val="1"/>
      <w:marLeft w:val="0"/>
      <w:marRight w:val="0"/>
      <w:marTop w:val="0"/>
      <w:marBottom w:val="0"/>
      <w:divBdr>
        <w:top w:val="none" w:sz="0" w:space="0" w:color="auto"/>
        <w:left w:val="none" w:sz="0" w:space="0" w:color="auto"/>
        <w:bottom w:val="none" w:sz="0" w:space="0" w:color="auto"/>
        <w:right w:val="none" w:sz="0" w:space="0" w:color="auto"/>
      </w:divBdr>
    </w:div>
    <w:div w:id="793907856">
      <w:bodyDiv w:val="1"/>
      <w:marLeft w:val="0"/>
      <w:marRight w:val="0"/>
      <w:marTop w:val="0"/>
      <w:marBottom w:val="0"/>
      <w:divBdr>
        <w:top w:val="none" w:sz="0" w:space="0" w:color="auto"/>
        <w:left w:val="none" w:sz="0" w:space="0" w:color="auto"/>
        <w:bottom w:val="none" w:sz="0" w:space="0" w:color="auto"/>
        <w:right w:val="none" w:sz="0" w:space="0" w:color="auto"/>
      </w:divBdr>
    </w:div>
    <w:div w:id="802040811">
      <w:bodyDiv w:val="1"/>
      <w:marLeft w:val="0"/>
      <w:marRight w:val="0"/>
      <w:marTop w:val="0"/>
      <w:marBottom w:val="0"/>
      <w:divBdr>
        <w:top w:val="none" w:sz="0" w:space="0" w:color="auto"/>
        <w:left w:val="none" w:sz="0" w:space="0" w:color="auto"/>
        <w:bottom w:val="none" w:sz="0" w:space="0" w:color="auto"/>
        <w:right w:val="none" w:sz="0" w:space="0" w:color="auto"/>
      </w:divBdr>
    </w:div>
    <w:div w:id="802695362">
      <w:bodyDiv w:val="1"/>
      <w:marLeft w:val="0"/>
      <w:marRight w:val="0"/>
      <w:marTop w:val="0"/>
      <w:marBottom w:val="0"/>
      <w:divBdr>
        <w:top w:val="none" w:sz="0" w:space="0" w:color="auto"/>
        <w:left w:val="none" w:sz="0" w:space="0" w:color="auto"/>
        <w:bottom w:val="none" w:sz="0" w:space="0" w:color="auto"/>
        <w:right w:val="none" w:sz="0" w:space="0" w:color="auto"/>
      </w:divBdr>
    </w:div>
    <w:div w:id="803742915">
      <w:bodyDiv w:val="1"/>
      <w:marLeft w:val="0"/>
      <w:marRight w:val="0"/>
      <w:marTop w:val="0"/>
      <w:marBottom w:val="0"/>
      <w:divBdr>
        <w:top w:val="none" w:sz="0" w:space="0" w:color="auto"/>
        <w:left w:val="none" w:sz="0" w:space="0" w:color="auto"/>
        <w:bottom w:val="none" w:sz="0" w:space="0" w:color="auto"/>
        <w:right w:val="none" w:sz="0" w:space="0" w:color="auto"/>
      </w:divBdr>
    </w:div>
    <w:div w:id="820317768">
      <w:bodyDiv w:val="1"/>
      <w:marLeft w:val="0"/>
      <w:marRight w:val="0"/>
      <w:marTop w:val="0"/>
      <w:marBottom w:val="0"/>
      <w:divBdr>
        <w:top w:val="none" w:sz="0" w:space="0" w:color="auto"/>
        <w:left w:val="none" w:sz="0" w:space="0" w:color="auto"/>
        <w:bottom w:val="none" w:sz="0" w:space="0" w:color="auto"/>
        <w:right w:val="none" w:sz="0" w:space="0" w:color="auto"/>
      </w:divBdr>
    </w:div>
    <w:div w:id="823471717">
      <w:bodyDiv w:val="1"/>
      <w:marLeft w:val="0"/>
      <w:marRight w:val="0"/>
      <w:marTop w:val="0"/>
      <w:marBottom w:val="0"/>
      <w:divBdr>
        <w:top w:val="none" w:sz="0" w:space="0" w:color="auto"/>
        <w:left w:val="none" w:sz="0" w:space="0" w:color="auto"/>
        <w:bottom w:val="none" w:sz="0" w:space="0" w:color="auto"/>
        <w:right w:val="none" w:sz="0" w:space="0" w:color="auto"/>
      </w:divBdr>
    </w:div>
    <w:div w:id="832067141">
      <w:bodyDiv w:val="1"/>
      <w:marLeft w:val="0"/>
      <w:marRight w:val="0"/>
      <w:marTop w:val="0"/>
      <w:marBottom w:val="0"/>
      <w:divBdr>
        <w:top w:val="none" w:sz="0" w:space="0" w:color="auto"/>
        <w:left w:val="none" w:sz="0" w:space="0" w:color="auto"/>
        <w:bottom w:val="none" w:sz="0" w:space="0" w:color="auto"/>
        <w:right w:val="none" w:sz="0" w:space="0" w:color="auto"/>
      </w:divBdr>
    </w:div>
    <w:div w:id="843938700">
      <w:bodyDiv w:val="1"/>
      <w:marLeft w:val="0"/>
      <w:marRight w:val="0"/>
      <w:marTop w:val="0"/>
      <w:marBottom w:val="0"/>
      <w:divBdr>
        <w:top w:val="none" w:sz="0" w:space="0" w:color="auto"/>
        <w:left w:val="none" w:sz="0" w:space="0" w:color="auto"/>
        <w:bottom w:val="none" w:sz="0" w:space="0" w:color="auto"/>
        <w:right w:val="none" w:sz="0" w:space="0" w:color="auto"/>
      </w:divBdr>
    </w:div>
    <w:div w:id="844586795">
      <w:bodyDiv w:val="1"/>
      <w:marLeft w:val="0"/>
      <w:marRight w:val="0"/>
      <w:marTop w:val="0"/>
      <w:marBottom w:val="0"/>
      <w:divBdr>
        <w:top w:val="none" w:sz="0" w:space="0" w:color="auto"/>
        <w:left w:val="none" w:sz="0" w:space="0" w:color="auto"/>
        <w:bottom w:val="none" w:sz="0" w:space="0" w:color="auto"/>
        <w:right w:val="none" w:sz="0" w:space="0" w:color="auto"/>
      </w:divBdr>
    </w:div>
    <w:div w:id="856456759">
      <w:bodyDiv w:val="1"/>
      <w:marLeft w:val="0"/>
      <w:marRight w:val="0"/>
      <w:marTop w:val="0"/>
      <w:marBottom w:val="0"/>
      <w:divBdr>
        <w:top w:val="none" w:sz="0" w:space="0" w:color="auto"/>
        <w:left w:val="none" w:sz="0" w:space="0" w:color="auto"/>
        <w:bottom w:val="none" w:sz="0" w:space="0" w:color="auto"/>
        <w:right w:val="none" w:sz="0" w:space="0" w:color="auto"/>
      </w:divBdr>
    </w:div>
    <w:div w:id="856970325">
      <w:bodyDiv w:val="1"/>
      <w:marLeft w:val="0"/>
      <w:marRight w:val="0"/>
      <w:marTop w:val="0"/>
      <w:marBottom w:val="0"/>
      <w:divBdr>
        <w:top w:val="none" w:sz="0" w:space="0" w:color="auto"/>
        <w:left w:val="none" w:sz="0" w:space="0" w:color="auto"/>
        <w:bottom w:val="none" w:sz="0" w:space="0" w:color="auto"/>
        <w:right w:val="none" w:sz="0" w:space="0" w:color="auto"/>
      </w:divBdr>
    </w:div>
    <w:div w:id="882979541">
      <w:bodyDiv w:val="1"/>
      <w:marLeft w:val="0"/>
      <w:marRight w:val="0"/>
      <w:marTop w:val="0"/>
      <w:marBottom w:val="0"/>
      <w:divBdr>
        <w:top w:val="none" w:sz="0" w:space="0" w:color="auto"/>
        <w:left w:val="none" w:sz="0" w:space="0" w:color="auto"/>
        <w:bottom w:val="none" w:sz="0" w:space="0" w:color="auto"/>
        <w:right w:val="none" w:sz="0" w:space="0" w:color="auto"/>
      </w:divBdr>
      <w:divsChild>
        <w:div w:id="1223101782">
          <w:marLeft w:val="0"/>
          <w:marRight w:val="0"/>
          <w:marTop w:val="0"/>
          <w:marBottom w:val="0"/>
          <w:divBdr>
            <w:top w:val="none" w:sz="0" w:space="0" w:color="auto"/>
            <w:left w:val="none" w:sz="0" w:space="0" w:color="auto"/>
            <w:bottom w:val="none" w:sz="0" w:space="0" w:color="auto"/>
            <w:right w:val="none" w:sz="0" w:space="0" w:color="auto"/>
          </w:divBdr>
          <w:divsChild>
            <w:div w:id="932712343">
              <w:marLeft w:val="0"/>
              <w:marRight w:val="0"/>
              <w:marTop w:val="0"/>
              <w:marBottom w:val="0"/>
              <w:divBdr>
                <w:top w:val="none" w:sz="0" w:space="0" w:color="auto"/>
                <w:left w:val="none" w:sz="0" w:space="0" w:color="auto"/>
                <w:bottom w:val="none" w:sz="0" w:space="0" w:color="auto"/>
                <w:right w:val="none" w:sz="0" w:space="0" w:color="auto"/>
              </w:divBdr>
            </w:div>
            <w:div w:id="270940331">
              <w:marLeft w:val="0"/>
              <w:marRight w:val="0"/>
              <w:marTop w:val="0"/>
              <w:marBottom w:val="0"/>
              <w:divBdr>
                <w:top w:val="none" w:sz="0" w:space="0" w:color="auto"/>
                <w:left w:val="none" w:sz="0" w:space="0" w:color="auto"/>
                <w:bottom w:val="none" w:sz="0" w:space="0" w:color="auto"/>
                <w:right w:val="none" w:sz="0" w:space="0" w:color="auto"/>
              </w:divBdr>
            </w:div>
            <w:div w:id="2130389933">
              <w:marLeft w:val="0"/>
              <w:marRight w:val="0"/>
              <w:marTop w:val="0"/>
              <w:marBottom w:val="0"/>
              <w:divBdr>
                <w:top w:val="none" w:sz="0" w:space="0" w:color="auto"/>
                <w:left w:val="none" w:sz="0" w:space="0" w:color="auto"/>
                <w:bottom w:val="none" w:sz="0" w:space="0" w:color="auto"/>
                <w:right w:val="none" w:sz="0" w:space="0" w:color="auto"/>
              </w:divBdr>
            </w:div>
            <w:div w:id="403719038">
              <w:marLeft w:val="0"/>
              <w:marRight w:val="0"/>
              <w:marTop w:val="0"/>
              <w:marBottom w:val="0"/>
              <w:divBdr>
                <w:top w:val="none" w:sz="0" w:space="0" w:color="auto"/>
                <w:left w:val="none" w:sz="0" w:space="0" w:color="auto"/>
                <w:bottom w:val="none" w:sz="0" w:space="0" w:color="auto"/>
                <w:right w:val="none" w:sz="0" w:space="0" w:color="auto"/>
              </w:divBdr>
            </w:div>
            <w:div w:id="1705474348">
              <w:marLeft w:val="0"/>
              <w:marRight w:val="0"/>
              <w:marTop w:val="0"/>
              <w:marBottom w:val="0"/>
              <w:divBdr>
                <w:top w:val="none" w:sz="0" w:space="0" w:color="auto"/>
                <w:left w:val="none" w:sz="0" w:space="0" w:color="auto"/>
                <w:bottom w:val="none" w:sz="0" w:space="0" w:color="auto"/>
                <w:right w:val="none" w:sz="0" w:space="0" w:color="auto"/>
              </w:divBdr>
            </w:div>
            <w:div w:id="794061174">
              <w:marLeft w:val="0"/>
              <w:marRight w:val="0"/>
              <w:marTop w:val="0"/>
              <w:marBottom w:val="0"/>
              <w:divBdr>
                <w:top w:val="none" w:sz="0" w:space="0" w:color="auto"/>
                <w:left w:val="none" w:sz="0" w:space="0" w:color="auto"/>
                <w:bottom w:val="none" w:sz="0" w:space="0" w:color="auto"/>
                <w:right w:val="none" w:sz="0" w:space="0" w:color="auto"/>
              </w:divBdr>
            </w:div>
            <w:div w:id="1873689811">
              <w:marLeft w:val="0"/>
              <w:marRight w:val="0"/>
              <w:marTop w:val="0"/>
              <w:marBottom w:val="0"/>
              <w:divBdr>
                <w:top w:val="none" w:sz="0" w:space="0" w:color="auto"/>
                <w:left w:val="none" w:sz="0" w:space="0" w:color="auto"/>
                <w:bottom w:val="none" w:sz="0" w:space="0" w:color="auto"/>
                <w:right w:val="none" w:sz="0" w:space="0" w:color="auto"/>
              </w:divBdr>
            </w:div>
            <w:div w:id="88622532">
              <w:marLeft w:val="0"/>
              <w:marRight w:val="0"/>
              <w:marTop w:val="0"/>
              <w:marBottom w:val="0"/>
              <w:divBdr>
                <w:top w:val="none" w:sz="0" w:space="0" w:color="auto"/>
                <w:left w:val="none" w:sz="0" w:space="0" w:color="auto"/>
                <w:bottom w:val="none" w:sz="0" w:space="0" w:color="auto"/>
                <w:right w:val="none" w:sz="0" w:space="0" w:color="auto"/>
              </w:divBdr>
            </w:div>
            <w:div w:id="2059743133">
              <w:marLeft w:val="0"/>
              <w:marRight w:val="0"/>
              <w:marTop w:val="0"/>
              <w:marBottom w:val="0"/>
              <w:divBdr>
                <w:top w:val="none" w:sz="0" w:space="0" w:color="auto"/>
                <w:left w:val="none" w:sz="0" w:space="0" w:color="auto"/>
                <w:bottom w:val="none" w:sz="0" w:space="0" w:color="auto"/>
                <w:right w:val="none" w:sz="0" w:space="0" w:color="auto"/>
              </w:divBdr>
            </w:div>
            <w:div w:id="613171100">
              <w:marLeft w:val="0"/>
              <w:marRight w:val="0"/>
              <w:marTop w:val="0"/>
              <w:marBottom w:val="0"/>
              <w:divBdr>
                <w:top w:val="none" w:sz="0" w:space="0" w:color="auto"/>
                <w:left w:val="none" w:sz="0" w:space="0" w:color="auto"/>
                <w:bottom w:val="none" w:sz="0" w:space="0" w:color="auto"/>
                <w:right w:val="none" w:sz="0" w:space="0" w:color="auto"/>
              </w:divBdr>
            </w:div>
            <w:div w:id="15896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434">
      <w:bodyDiv w:val="1"/>
      <w:marLeft w:val="0"/>
      <w:marRight w:val="0"/>
      <w:marTop w:val="0"/>
      <w:marBottom w:val="0"/>
      <w:divBdr>
        <w:top w:val="none" w:sz="0" w:space="0" w:color="auto"/>
        <w:left w:val="none" w:sz="0" w:space="0" w:color="auto"/>
        <w:bottom w:val="none" w:sz="0" w:space="0" w:color="auto"/>
        <w:right w:val="none" w:sz="0" w:space="0" w:color="auto"/>
      </w:divBdr>
    </w:div>
    <w:div w:id="921446932">
      <w:bodyDiv w:val="1"/>
      <w:marLeft w:val="0"/>
      <w:marRight w:val="0"/>
      <w:marTop w:val="0"/>
      <w:marBottom w:val="0"/>
      <w:divBdr>
        <w:top w:val="none" w:sz="0" w:space="0" w:color="auto"/>
        <w:left w:val="none" w:sz="0" w:space="0" w:color="auto"/>
        <w:bottom w:val="none" w:sz="0" w:space="0" w:color="auto"/>
        <w:right w:val="none" w:sz="0" w:space="0" w:color="auto"/>
      </w:divBdr>
    </w:div>
    <w:div w:id="924609575">
      <w:bodyDiv w:val="1"/>
      <w:marLeft w:val="0"/>
      <w:marRight w:val="0"/>
      <w:marTop w:val="0"/>
      <w:marBottom w:val="0"/>
      <w:divBdr>
        <w:top w:val="none" w:sz="0" w:space="0" w:color="auto"/>
        <w:left w:val="none" w:sz="0" w:space="0" w:color="auto"/>
        <w:bottom w:val="none" w:sz="0" w:space="0" w:color="auto"/>
        <w:right w:val="none" w:sz="0" w:space="0" w:color="auto"/>
      </w:divBdr>
    </w:div>
    <w:div w:id="929659256">
      <w:bodyDiv w:val="1"/>
      <w:marLeft w:val="0"/>
      <w:marRight w:val="0"/>
      <w:marTop w:val="0"/>
      <w:marBottom w:val="0"/>
      <w:divBdr>
        <w:top w:val="none" w:sz="0" w:space="0" w:color="auto"/>
        <w:left w:val="none" w:sz="0" w:space="0" w:color="auto"/>
        <w:bottom w:val="none" w:sz="0" w:space="0" w:color="auto"/>
        <w:right w:val="none" w:sz="0" w:space="0" w:color="auto"/>
      </w:divBdr>
    </w:div>
    <w:div w:id="932863873">
      <w:bodyDiv w:val="1"/>
      <w:marLeft w:val="0"/>
      <w:marRight w:val="0"/>
      <w:marTop w:val="0"/>
      <w:marBottom w:val="0"/>
      <w:divBdr>
        <w:top w:val="none" w:sz="0" w:space="0" w:color="auto"/>
        <w:left w:val="none" w:sz="0" w:space="0" w:color="auto"/>
        <w:bottom w:val="none" w:sz="0" w:space="0" w:color="auto"/>
        <w:right w:val="none" w:sz="0" w:space="0" w:color="auto"/>
      </w:divBdr>
    </w:div>
    <w:div w:id="938222345">
      <w:bodyDiv w:val="1"/>
      <w:marLeft w:val="0"/>
      <w:marRight w:val="0"/>
      <w:marTop w:val="0"/>
      <w:marBottom w:val="0"/>
      <w:divBdr>
        <w:top w:val="none" w:sz="0" w:space="0" w:color="auto"/>
        <w:left w:val="none" w:sz="0" w:space="0" w:color="auto"/>
        <w:bottom w:val="none" w:sz="0" w:space="0" w:color="auto"/>
        <w:right w:val="none" w:sz="0" w:space="0" w:color="auto"/>
      </w:divBdr>
    </w:div>
    <w:div w:id="939414998">
      <w:bodyDiv w:val="1"/>
      <w:marLeft w:val="0"/>
      <w:marRight w:val="0"/>
      <w:marTop w:val="0"/>
      <w:marBottom w:val="0"/>
      <w:divBdr>
        <w:top w:val="none" w:sz="0" w:space="0" w:color="auto"/>
        <w:left w:val="none" w:sz="0" w:space="0" w:color="auto"/>
        <w:bottom w:val="none" w:sz="0" w:space="0" w:color="auto"/>
        <w:right w:val="none" w:sz="0" w:space="0" w:color="auto"/>
      </w:divBdr>
    </w:div>
    <w:div w:id="955066514">
      <w:bodyDiv w:val="1"/>
      <w:marLeft w:val="0"/>
      <w:marRight w:val="0"/>
      <w:marTop w:val="0"/>
      <w:marBottom w:val="0"/>
      <w:divBdr>
        <w:top w:val="none" w:sz="0" w:space="0" w:color="auto"/>
        <w:left w:val="none" w:sz="0" w:space="0" w:color="auto"/>
        <w:bottom w:val="none" w:sz="0" w:space="0" w:color="auto"/>
        <w:right w:val="none" w:sz="0" w:space="0" w:color="auto"/>
      </w:divBdr>
    </w:div>
    <w:div w:id="962343520">
      <w:bodyDiv w:val="1"/>
      <w:marLeft w:val="0"/>
      <w:marRight w:val="0"/>
      <w:marTop w:val="0"/>
      <w:marBottom w:val="0"/>
      <w:divBdr>
        <w:top w:val="none" w:sz="0" w:space="0" w:color="auto"/>
        <w:left w:val="none" w:sz="0" w:space="0" w:color="auto"/>
        <w:bottom w:val="none" w:sz="0" w:space="0" w:color="auto"/>
        <w:right w:val="none" w:sz="0" w:space="0" w:color="auto"/>
      </w:divBdr>
    </w:div>
    <w:div w:id="964655646">
      <w:bodyDiv w:val="1"/>
      <w:marLeft w:val="0"/>
      <w:marRight w:val="0"/>
      <w:marTop w:val="0"/>
      <w:marBottom w:val="0"/>
      <w:divBdr>
        <w:top w:val="none" w:sz="0" w:space="0" w:color="auto"/>
        <w:left w:val="none" w:sz="0" w:space="0" w:color="auto"/>
        <w:bottom w:val="none" w:sz="0" w:space="0" w:color="auto"/>
        <w:right w:val="none" w:sz="0" w:space="0" w:color="auto"/>
      </w:divBdr>
    </w:div>
    <w:div w:id="965506428">
      <w:bodyDiv w:val="1"/>
      <w:marLeft w:val="0"/>
      <w:marRight w:val="0"/>
      <w:marTop w:val="0"/>
      <w:marBottom w:val="0"/>
      <w:divBdr>
        <w:top w:val="none" w:sz="0" w:space="0" w:color="auto"/>
        <w:left w:val="none" w:sz="0" w:space="0" w:color="auto"/>
        <w:bottom w:val="none" w:sz="0" w:space="0" w:color="auto"/>
        <w:right w:val="none" w:sz="0" w:space="0" w:color="auto"/>
      </w:divBdr>
    </w:div>
    <w:div w:id="972488896">
      <w:bodyDiv w:val="1"/>
      <w:marLeft w:val="0"/>
      <w:marRight w:val="0"/>
      <w:marTop w:val="0"/>
      <w:marBottom w:val="0"/>
      <w:divBdr>
        <w:top w:val="none" w:sz="0" w:space="0" w:color="auto"/>
        <w:left w:val="none" w:sz="0" w:space="0" w:color="auto"/>
        <w:bottom w:val="none" w:sz="0" w:space="0" w:color="auto"/>
        <w:right w:val="none" w:sz="0" w:space="0" w:color="auto"/>
      </w:divBdr>
    </w:div>
    <w:div w:id="999432435">
      <w:bodyDiv w:val="1"/>
      <w:marLeft w:val="0"/>
      <w:marRight w:val="0"/>
      <w:marTop w:val="0"/>
      <w:marBottom w:val="0"/>
      <w:divBdr>
        <w:top w:val="none" w:sz="0" w:space="0" w:color="auto"/>
        <w:left w:val="none" w:sz="0" w:space="0" w:color="auto"/>
        <w:bottom w:val="none" w:sz="0" w:space="0" w:color="auto"/>
        <w:right w:val="none" w:sz="0" w:space="0" w:color="auto"/>
      </w:divBdr>
    </w:div>
    <w:div w:id="1006519985">
      <w:bodyDiv w:val="1"/>
      <w:marLeft w:val="0"/>
      <w:marRight w:val="0"/>
      <w:marTop w:val="0"/>
      <w:marBottom w:val="0"/>
      <w:divBdr>
        <w:top w:val="none" w:sz="0" w:space="0" w:color="auto"/>
        <w:left w:val="none" w:sz="0" w:space="0" w:color="auto"/>
        <w:bottom w:val="none" w:sz="0" w:space="0" w:color="auto"/>
        <w:right w:val="none" w:sz="0" w:space="0" w:color="auto"/>
      </w:divBdr>
    </w:div>
    <w:div w:id="1012030549">
      <w:bodyDiv w:val="1"/>
      <w:marLeft w:val="0"/>
      <w:marRight w:val="0"/>
      <w:marTop w:val="0"/>
      <w:marBottom w:val="0"/>
      <w:divBdr>
        <w:top w:val="none" w:sz="0" w:space="0" w:color="auto"/>
        <w:left w:val="none" w:sz="0" w:space="0" w:color="auto"/>
        <w:bottom w:val="none" w:sz="0" w:space="0" w:color="auto"/>
        <w:right w:val="none" w:sz="0" w:space="0" w:color="auto"/>
      </w:divBdr>
    </w:div>
    <w:div w:id="1017466160">
      <w:bodyDiv w:val="1"/>
      <w:marLeft w:val="0"/>
      <w:marRight w:val="0"/>
      <w:marTop w:val="0"/>
      <w:marBottom w:val="0"/>
      <w:divBdr>
        <w:top w:val="none" w:sz="0" w:space="0" w:color="auto"/>
        <w:left w:val="none" w:sz="0" w:space="0" w:color="auto"/>
        <w:bottom w:val="none" w:sz="0" w:space="0" w:color="auto"/>
        <w:right w:val="none" w:sz="0" w:space="0" w:color="auto"/>
      </w:divBdr>
    </w:div>
    <w:div w:id="1020009905">
      <w:bodyDiv w:val="1"/>
      <w:marLeft w:val="0"/>
      <w:marRight w:val="0"/>
      <w:marTop w:val="0"/>
      <w:marBottom w:val="0"/>
      <w:divBdr>
        <w:top w:val="none" w:sz="0" w:space="0" w:color="auto"/>
        <w:left w:val="none" w:sz="0" w:space="0" w:color="auto"/>
        <w:bottom w:val="none" w:sz="0" w:space="0" w:color="auto"/>
        <w:right w:val="none" w:sz="0" w:space="0" w:color="auto"/>
      </w:divBdr>
    </w:div>
    <w:div w:id="1028335997">
      <w:bodyDiv w:val="1"/>
      <w:marLeft w:val="0"/>
      <w:marRight w:val="0"/>
      <w:marTop w:val="0"/>
      <w:marBottom w:val="0"/>
      <w:divBdr>
        <w:top w:val="none" w:sz="0" w:space="0" w:color="auto"/>
        <w:left w:val="none" w:sz="0" w:space="0" w:color="auto"/>
        <w:bottom w:val="none" w:sz="0" w:space="0" w:color="auto"/>
        <w:right w:val="none" w:sz="0" w:space="0" w:color="auto"/>
      </w:divBdr>
    </w:div>
    <w:div w:id="1033388941">
      <w:bodyDiv w:val="1"/>
      <w:marLeft w:val="0"/>
      <w:marRight w:val="0"/>
      <w:marTop w:val="0"/>
      <w:marBottom w:val="0"/>
      <w:divBdr>
        <w:top w:val="none" w:sz="0" w:space="0" w:color="auto"/>
        <w:left w:val="none" w:sz="0" w:space="0" w:color="auto"/>
        <w:bottom w:val="none" w:sz="0" w:space="0" w:color="auto"/>
        <w:right w:val="none" w:sz="0" w:space="0" w:color="auto"/>
      </w:divBdr>
    </w:div>
    <w:div w:id="1034228725">
      <w:bodyDiv w:val="1"/>
      <w:marLeft w:val="0"/>
      <w:marRight w:val="0"/>
      <w:marTop w:val="0"/>
      <w:marBottom w:val="0"/>
      <w:divBdr>
        <w:top w:val="none" w:sz="0" w:space="0" w:color="auto"/>
        <w:left w:val="none" w:sz="0" w:space="0" w:color="auto"/>
        <w:bottom w:val="none" w:sz="0" w:space="0" w:color="auto"/>
        <w:right w:val="none" w:sz="0" w:space="0" w:color="auto"/>
      </w:divBdr>
    </w:div>
    <w:div w:id="1042438138">
      <w:bodyDiv w:val="1"/>
      <w:marLeft w:val="0"/>
      <w:marRight w:val="0"/>
      <w:marTop w:val="0"/>
      <w:marBottom w:val="0"/>
      <w:divBdr>
        <w:top w:val="none" w:sz="0" w:space="0" w:color="auto"/>
        <w:left w:val="none" w:sz="0" w:space="0" w:color="auto"/>
        <w:bottom w:val="none" w:sz="0" w:space="0" w:color="auto"/>
        <w:right w:val="none" w:sz="0" w:space="0" w:color="auto"/>
      </w:divBdr>
    </w:div>
    <w:div w:id="1052999285">
      <w:bodyDiv w:val="1"/>
      <w:marLeft w:val="0"/>
      <w:marRight w:val="0"/>
      <w:marTop w:val="0"/>
      <w:marBottom w:val="0"/>
      <w:divBdr>
        <w:top w:val="none" w:sz="0" w:space="0" w:color="auto"/>
        <w:left w:val="none" w:sz="0" w:space="0" w:color="auto"/>
        <w:bottom w:val="none" w:sz="0" w:space="0" w:color="auto"/>
        <w:right w:val="none" w:sz="0" w:space="0" w:color="auto"/>
      </w:divBdr>
    </w:div>
    <w:div w:id="1058357935">
      <w:bodyDiv w:val="1"/>
      <w:marLeft w:val="0"/>
      <w:marRight w:val="0"/>
      <w:marTop w:val="0"/>
      <w:marBottom w:val="0"/>
      <w:divBdr>
        <w:top w:val="none" w:sz="0" w:space="0" w:color="auto"/>
        <w:left w:val="none" w:sz="0" w:space="0" w:color="auto"/>
        <w:bottom w:val="none" w:sz="0" w:space="0" w:color="auto"/>
        <w:right w:val="none" w:sz="0" w:space="0" w:color="auto"/>
      </w:divBdr>
    </w:div>
    <w:div w:id="1059017625">
      <w:bodyDiv w:val="1"/>
      <w:marLeft w:val="0"/>
      <w:marRight w:val="0"/>
      <w:marTop w:val="0"/>
      <w:marBottom w:val="0"/>
      <w:divBdr>
        <w:top w:val="none" w:sz="0" w:space="0" w:color="auto"/>
        <w:left w:val="none" w:sz="0" w:space="0" w:color="auto"/>
        <w:bottom w:val="none" w:sz="0" w:space="0" w:color="auto"/>
        <w:right w:val="none" w:sz="0" w:space="0" w:color="auto"/>
      </w:divBdr>
    </w:div>
    <w:div w:id="1064908097">
      <w:bodyDiv w:val="1"/>
      <w:marLeft w:val="0"/>
      <w:marRight w:val="0"/>
      <w:marTop w:val="0"/>
      <w:marBottom w:val="0"/>
      <w:divBdr>
        <w:top w:val="none" w:sz="0" w:space="0" w:color="auto"/>
        <w:left w:val="none" w:sz="0" w:space="0" w:color="auto"/>
        <w:bottom w:val="none" w:sz="0" w:space="0" w:color="auto"/>
        <w:right w:val="none" w:sz="0" w:space="0" w:color="auto"/>
      </w:divBdr>
    </w:div>
    <w:div w:id="1069764297">
      <w:bodyDiv w:val="1"/>
      <w:marLeft w:val="0"/>
      <w:marRight w:val="0"/>
      <w:marTop w:val="0"/>
      <w:marBottom w:val="0"/>
      <w:divBdr>
        <w:top w:val="none" w:sz="0" w:space="0" w:color="auto"/>
        <w:left w:val="none" w:sz="0" w:space="0" w:color="auto"/>
        <w:bottom w:val="none" w:sz="0" w:space="0" w:color="auto"/>
        <w:right w:val="none" w:sz="0" w:space="0" w:color="auto"/>
      </w:divBdr>
    </w:div>
    <w:div w:id="1082944078">
      <w:bodyDiv w:val="1"/>
      <w:marLeft w:val="0"/>
      <w:marRight w:val="0"/>
      <w:marTop w:val="0"/>
      <w:marBottom w:val="0"/>
      <w:divBdr>
        <w:top w:val="none" w:sz="0" w:space="0" w:color="auto"/>
        <w:left w:val="none" w:sz="0" w:space="0" w:color="auto"/>
        <w:bottom w:val="none" w:sz="0" w:space="0" w:color="auto"/>
        <w:right w:val="none" w:sz="0" w:space="0" w:color="auto"/>
      </w:divBdr>
    </w:div>
    <w:div w:id="1085882757">
      <w:bodyDiv w:val="1"/>
      <w:marLeft w:val="0"/>
      <w:marRight w:val="0"/>
      <w:marTop w:val="0"/>
      <w:marBottom w:val="0"/>
      <w:divBdr>
        <w:top w:val="none" w:sz="0" w:space="0" w:color="auto"/>
        <w:left w:val="none" w:sz="0" w:space="0" w:color="auto"/>
        <w:bottom w:val="none" w:sz="0" w:space="0" w:color="auto"/>
        <w:right w:val="none" w:sz="0" w:space="0" w:color="auto"/>
      </w:divBdr>
      <w:divsChild>
        <w:div w:id="673920993">
          <w:marLeft w:val="0"/>
          <w:marRight w:val="0"/>
          <w:marTop w:val="0"/>
          <w:marBottom w:val="0"/>
          <w:divBdr>
            <w:top w:val="none" w:sz="0" w:space="0" w:color="auto"/>
            <w:left w:val="none" w:sz="0" w:space="0" w:color="auto"/>
            <w:bottom w:val="none" w:sz="0" w:space="0" w:color="auto"/>
            <w:right w:val="none" w:sz="0" w:space="0" w:color="auto"/>
          </w:divBdr>
          <w:divsChild>
            <w:div w:id="526677883">
              <w:marLeft w:val="0"/>
              <w:marRight w:val="0"/>
              <w:marTop w:val="0"/>
              <w:marBottom w:val="0"/>
              <w:divBdr>
                <w:top w:val="none" w:sz="0" w:space="0" w:color="auto"/>
                <w:left w:val="none" w:sz="0" w:space="0" w:color="auto"/>
                <w:bottom w:val="none" w:sz="0" w:space="0" w:color="auto"/>
                <w:right w:val="none" w:sz="0" w:space="0" w:color="auto"/>
              </w:divBdr>
            </w:div>
            <w:div w:id="1219245434">
              <w:marLeft w:val="0"/>
              <w:marRight w:val="0"/>
              <w:marTop w:val="0"/>
              <w:marBottom w:val="0"/>
              <w:divBdr>
                <w:top w:val="none" w:sz="0" w:space="0" w:color="auto"/>
                <w:left w:val="none" w:sz="0" w:space="0" w:color="auto"/>
                <w:bottom w:val="none" w:sz="0" w:space="0" w:color="auto"/>
                <w:right w:val="none" w:sz="0" w:space="0" w:color="auto"/>
              </w:divBdr>
            </w:div>
            <w:div w:id="824400202">
              <w:marLeft w:val="0"/>
              <w:marRight w:val="0"/>
              <w:marTop w:val="0"/>
              <w:marBottom w:val="0"/>
              <w:divBdr>
                <w:top w:val="none" w:sz="0" w:space="0" w:color="auto"/>
                <w:left w:val="none" w:sz="0" w:space="0" w:color="auto"/>
                <w:bottom w:val="none" w:sz="0" w:space="0" w:color="auto"/>
                <w:right w:val="none" w:sz="0" w:space="0" w:color="auto"/>
              </w:divBdr>
            </w:div>
            <w:div w:id="381486033">
              <w:marLeft w:val="0"/>
              <w:marRight w:val="0"/>
              <w:marTop w:val="0"/>
              <w:marBottom w:val="0"/>
              <w:divBdr>
                <w:top w:val="none" w:sz="0" w:space="0" w:color="auto"/>
                <w:left w:val="none" w:sz="0" w:space="0" w:color="auto"/>
                <w:bottom w:val="none" w:sz="0" w:space="0" w:color="auto"/>
                <w:right w:val="none" w:sz="0" w:space="0" w:color="auto"/>
              </w:divBdr>
            </w:div>
            <w:div w:id="19092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579">
      <w:bodyDiv w:val="1"/>
      <w:marLeft w:val="0"/>
      <w:marRight w:val="0"/>
      <w:marTop w:val="0"/>
      <w:marBottom w:val="0"/>
      <w:divBdr>
        <w:top w:val="none" w:sz="0" w:space="0" w:color="auto"/>
        <w:left w:val="none" w:sz="0" w:space="0" w:color="auto"/>
        <w:bottom w:val="none" w:sz="0" w:space="0" w:color="auto"/>
        <w:right w:val="none" w:sz="0" w:space="0" w:color="auto"/>
      </w:divBdr>
    </w:div>
    <w:div w:id="1104619337">
      <w:bodyDiv w:val="1"/>
      <w:marLeft w:val="0"/>
      <w:marRight w:val="0"/>
      <w:marTop w:val="0"/>
      <w:marBottom w:val="0"/>
      <w:divBdr>
        <w:top w:val="none" w:sz="0" w:space="0" w:color="auto"/>
        <w:left w:val="none" w:sz="0" w:space="0" w:color="auto"/>
        <w:bottom w:val="none" w:sz="0" w:space="0" w:color="auto"/>
        <w:right w:val="none" w:sz="0" w:space="0" w:color="auto"/>
      </w:divBdr>
    </w:div>
    <w:div w:id="1107046962">
      <w:bodyDiv w:val="1"/>
      <w:marLeft w:val="0"/>
      <w:marRight w:val="0"/>
      <w:marTop w:val="0"/>
      <w:marBottom w:val="0"/>
      <w:divBdr>
        <w:top w:val="none" w:sz="0" w:space="0" w:color="auto"/>
        <w:left w:val="none" w:sz="0" w:space="0" w:color="auto"/>
        <w:bottom w:val="none" w:sz="0" w:space="0" w:color="auto"/>
        <w:right w:val="none" w:sz="0" w:space="0" w:color="auto"/>
      </w:divBdr>
    </w:div>
    <w:div w:id="1108042030">
      <w:bodyDiv w:val="1"/>
      <w:marLeft w:val="0"/>
      <w:marRight w:val="0"/>
      <w:marTop w:val="0"/>
      <w:marBottom w:val="0"/>
      <w:divBdr>
        <w:top w:val="none" w:sz="0" w:space="0" w:color="auto"/>
        <w:left w:val="none" w:sz="0" w:space="0" w:color="auto"/>
        <w:bottom w:val="none" w:sz="0" w:space="0" w:color="auto"/>
        <w:right w:val="none" w:sz="0" w:space="0" w:color="auto"/>
      </w:divBdr>
    </w:div>
    <w:div w:id="1110465564">
      <w:bodyDiv w:val="1"/>
      <w:marLeft w:val="0"/>
      <w:marRight w:val="0"/>
      <w:marTop w:val="0"/>
      <w:marBottom w:val="0"/>
      <w:divBdr>
        <w:top w:val="none" w:sz="0" w:space="0" w:color="auto"/>
        <w:left w:val="none" w:sz="0" w:space="0" w:color="auto"/>
        <w:bottom w:val="none" w:sz="0" w:space="0" w:color="auto"/>
        <w:right w:val="none" w:sz="0" w:space="0" w:color="auto"/>
      </w:divBdr>
    </w:div>
    <w:div w:id="1120756555">
      <w:bodyDiv w:val="1"/>
      <w:marLeft w:val="0"/>
      <w:marRight w:val="0"/>
      <w:marTop w:val="0"/>
      <w:marBottom w:val="0"/>
      <w:divBdr>
        <w:top w:val="none" w:sz="0" w:space="0" w:color="auto"/>
        <w:left w:val="none" w:sz="0" w:space="0" w:color="auto"/>
        <w:bottom w:val="none" w:sz="0" w:space="0" w:color="auto"/>
        <w:right w:val="none" w:sz="0" w:space="0" w:color="auto"/>
      </w:divBdr>
    </w:div>
    <w:div w:id="1123233634">
      <w:bodyDiv w:val="1"/>
      <w:marLeft w:val="0"/>
      <w:marRight w:val="0"/>
      <w:marTop w:val="0"/>
      <w:marBottom w:val="0"/>
      <w:divBdr>
        <w:top w:val="none" w:sz="0" w:space="0" w:color="auto"/>
        <w:left w:val="none" w:sz="0" w:space="0" w:color="auto"/>
        <w:bottom w:val="none" w:sz="0" w:space="0" w:color="auto"/>
        <w:right w:val="none" w:sz="0" w:space="0" w:color="auto"/>
      </w:divBdr>
    </w:div>
    <w:div w:id="1145583246">
      <w:bodyDiv w:val="1"/>
      <w:marLeft w:val="0"/>
      <w:marRight w:val="0"/>
      <w:marTop w:val="0"/>
      <w:marBottom w:val="0"/>
      <w:divBdr>
        <w:top w:val="none" w:sz="0" w:space="0" w:color="auto"/>
        <w:left w:val="none" w:sz="0" w:space="0" w:color="auto"/>
        <w:bottom w:val="none" w:sz="0" w:space="0" w:color="auto"/>
        <w:right w:val="none" w:sz="0" w:space="0" w:color="auto"/>
      </w:divBdr>
    </w:div>
    <w:div w:id="1148548659">
      <w:bodyDiv w:val="1"/>
      <w:marLeft w:val="0"/>
      <w:marRight w:val="0"/>
      <w:marTop w:val="0"/>
      <w:marBottom w:val="0"/>
      <w:divBdr>
        <w:top w:val="none" w:sz="0" w:space="0" w:color="auto"/>
        <w:left w:val="none" w:sz="0" w:space="0" w:color="auto"/>
        <w:bottom w:val="none" w:sz="0" w:space="0" w:color="auto"/>
        <w:right w:val="none" w:sz="0" w:space="0" w:color="auto"/>
      </w:divBdr>
    </w:div>
    <w:div w:id="1179125831">
      <w:bodyDiv w:val="1"/>
      <w:marLeft w:val="0"/>
      <w:marRight w:val="0"/>
      <w:marTop w:val="0"/>
      <w:marBottom w:val="0"/>
      <w:divBdr>
        <w:top w:val="none" w:sz="0" w:space="0" w:color="auto"/>
        <w:left w:val="none" w:sz="0" w:space="0" w:color="auto"/>
        <w:bottom w:val="none" w:sz="0" w:space="0" w:color="auto"/>
        <w:right w:val="none" w:sz="0" w:space="0" w:color="auto"/>
      </w:divBdr>
    </w:div>
    <w:div w:id="1188715236">
      <w:bodyDiv w:val="1"/>
      <w:marLeft w:val="0"/>
      <w:marRight w:val="0"/>
      <w:marTop w:val="0"/>
      <w:marBottom w:val="0"/>
      <w:divBdr>
        <w:top w:val="none" w:sz="0" w:space="0" w:color="auto"/>
        <w:left w:val="none" w:sz="0" w:space="0" w:color="auto"/>
        <w:bottom w:val="none" w:sz="0" w:space="0" w:color="auto"/>
        <w:right w:val="none" w:sz="0" w:space="0" w:color="auto"/>
      </w:divBdr>
    </w:div>
    <w:div w:id="1189876999">
      <w:bodyDiv w:val="1"/>
      <w:marLeft w:val="0"/>
      <w:marRight w:val="0"/>
      <w:marTop w:val="0"/>
      <w:marBottom w:val="0"/>
      <w:divBdr>
        <w:top w:val="none" w:sz="0" w:space="0" w:color="auto"/>
        <w:left w:val="none" w:sz="0" w:space="0" w:color="auto"/>
        <w:bottom w:val="none" w:sz="0" w:space="0" w:color="auto"/>
        <w:right w:val="none" w:sz="0" w:space="0" w:color="auto"/>
      </w:divBdr>
    </w:div>
    <w:div w:id="1190559154">
      <w:bodyDiv w:val="1"/>
      <w:marLeft w:val="0"/>
      <w:marRight w:val="0"/>
      <w:marTop w:val="0"/>
      <w:marBottom w:val="0"/>
      <w:divBdr>
        <w:top w:val="none" w:sz="0" w:space="0" w:color="auto"/>
        <w:left w:val="none" w:sz="0" w:space="0" w:color="auto"/>
        <w:bottom w:val="none" w:sz="0" w:space="0" w:color="auto"/>
        <w:right w:val="none" w:sz="0" w:space="0" w:color="auto"/>
      </w:divBdr>
    </w:div>
    <w:div w:id="1199975252">
      <w:bodyDiv w:val="1"/>
      <w:marLeft w:val="0"/>
      <w:marRight w:val="0"/>
      <w:marTop w:val="0"/>
      <w:marBottom w:val="0"/>
      <w:divBdr>
        <w:top w:val="none" w:sz="0" w:space="0" w:color="auto"/>
        <w:left w:val="none" w:sz="0" w:space="0" w:color="auto"/>
        <w:bottom w:val="none" w:sz="0" w:space="0" w:color="auto"/>
        <w:right w:val="none" w:sz="0" w:space="0" w:color="auto"/>
      </w:divBdr>
    </w:div>
    <w:div w:id="1209296734">
      <w:bodyDiv w:val="1"/>
      <w:marLeft w:val="0"/>
      <w:marRight w:val="0"/>
      <w:marTop w:val="0"/>
      <w:marBottom w:val="0"/>
      <w:divBdr>
        <w:top w:val="none" w:sz="0" w:space="0" w:color="auto"/>
        <w:left w:val="none" w:sz="0" w:space="0" w:color="auto"/>
        <w:bottom w:val="none" w:sz="0" w:space="0" w:color="auto"/>
        <w:right w:val="none" w:sz="0" w:space="0" w:color="auto"/>
      </w:divBdr>
    </w:div>
    <w:div w:id="1213347953">
      <w:bodyDiv w:val="1"/>
      <w:marLeft w:val="0"/>
      <w:marRight w:val="0"/>
      <w:marTop w:val="0"/>
      <w:marBottom w:val="0"/>
      <w:divBdr>
        <w:top w:val="none" w:sz="0" w:space="0" w:color="auto"/>
        <w:left w:val="none" w:sz="0" w:space="0" w:color="auto"/>
        <w:bottom w:val="none" w:sz="0" w:space="0" w:color="auto"/>
        <w:right w:val="none" w:sz="0" w:space="0" w:color="auto"/>
      </w:divBdr>
      <w:divsChild>
        <w:div w:id="1788429335">
          <w:marLeft w:val="0"/>
          <w:marRight w:val="0"/>
          <w:marTop w:val="0"/>
          <w:marBottom w:val="0"/>
          <w:divBdr>
            <w:top w:val="none" w:sz="0" w:space="0" w:color="auto"/>
            <w:left w:val="none" w:sz="0" w:space="0" w:color="auto"/>
            <w:bottom w:val="none" w:sz="0" w:space="0" w:color="auto"/>
            <w:right w:val="none" w:sz="0" w:space="0" w:color="auto"/>
          </w:divBdr>
          <w:divsChild>
            <w:div w:id="476578605">
              <w:marLeft w:val="0"/>
              <w:marRight w:val="0"/>
              <w:marTop w:val="0"/>
              <w:marBottom w:val="0"/>
              <w:divBdr>
                <w:top w:val="none" w:sz="0" w:space="0" w:color="auto"/>
                <w:left w:val="none" w:sz="0" w:space="0" w:color="auto"/>
                <w:bottom w:val="none" w:sz="0" w:space="0" w:color="auto"/>
                <w:right w:val="none" w:sz="0" w:space="0" w:color="auto"/>
              </w:divBdr>
            </w:div>
            <w:div w:id="1396901885">
              <w:marLeft w:val="0"/>
              <w:marRight w:val="0"/>
              <w:marTop w:val="0"/>
              <w:marBottom w:val="0"/>
              <w:divBdr>
                <w:top w:val="none" w:sz="0" w:space="0" w:color="auto"/>
                <w:left w:val="none" w:sz="0" w:space="0" w:color="auto"/>
                <w:bottom w:val="none" w:sz="0" w:space="0" w:color="auto"/>
                <w:right w:val="none" w:sz="0" w:space="0" w:color="auto"/>
              </w:divBdr>
            </w:div>
            <w:div w:id="110514561">
              <w:marLeft w:val="0"/>
              <w:marRight w:val="0"/>
              <w:marTop w:val="0"/>
              <w:marBottom w:val="0"/>
              <w:divBdr>
                <w:top w:val="none" w:sz="0" w:space="0" w:color="auto"/>
                <w:left w:val="none" w:sz="0" w:space="0" w:color="auto"/>
                <w:bottom w:val="none" w:sz="0" w:space="0" w:color="auto"/>
                <w:right w:val="none" w:sz="0" w:space="0" w:color="auto"/>
              </w:divBdr>
            </w:div>
            <w:div w:id="1799176244">
              <w:marLeft w:val="0"/>
              <w:marRight w:val="0"/>
              <w:marTop w:val="0"/>
              <w:marBottom w:val="0"/>
              <w:divBdr>
                <w:top w:val="none" w:sz="0" w:space="0" w:color="auto"/>
                <w:left w:val="none" w:sz="0" w:space="0" w:color="auto"/>
                <w:bottom w:val="none" w:sz="0" w:space="0" w:color="auto"/>
                <w:right w:val="none" w:sz="0" w:space="0" w:color="auto"/>
              </w:divBdr>
            </w:div>
            <w:div w:id="384723933">
              <w:marLeft w:val="0"/>
              <w:marRight w:val="0"/>
              <w:marTop w:val="0"/>
              <w:marBottom w:val="0"/>
              <w:divBdr>
                <w:top w:val="none" w:sz="0" w:space="0" w:color="auto"/>
                <w:left w:val="none" w:sz="0" w:space="0" w:color="auto"/>
                <w:bottom w:val="none" w:sz="0" w:space="0" w:color="auto"/>
                <w:right w:val="none" w:sz="0" w:space="0" w:color="auto"/>
              </w:divBdr>
            </w:div>
            <w:div w:id="599680424">
              <w:marLeft w:val="0"/>
              <w:marRight w:val="0"/>
              <w:marTop w:val="0"/>
              <w:marBottom w:val="0"/>
              <w:divBdr>
                <w:top w:val="none" w:sz="0" w:space="0" w:color="auto"/>
                <w:left w:val="none" w:sz="0" w:space="0" w:color="auto"/>
                <w:bottom w:val="none" w:sz="0" w:space="0" w:color="auto"/>
                <w:right w:val="none" w:sz="0" w:space="0" w:color="auto"/>
              </w:divBdr>
            </w:div>
            <w:div w:id="373580481">
              <w:marLeft w:val="0"/>
              <w:marRight w:val="0"/>
              <w:marTop w:val="0"/>
              <w:marBottom w:val="0"/>
              <w:divBdr>
                <w:top w:val="none" w:sz="0" w:space="0" w:color="auto"/>
                <w:left w:val="none" w:sz="0" w:space="0" w:color="auto"/>
                <w:bottom w:val="none" w:sz="0" w:space="0" w:color="auto"/>
                <w:right w:val="none" w:sz="0" w:space="0" w:color="auto"/>
              </w:divBdr>
            </w:div>
            <w:div w:id="525561311">
              <w:marLeft w:val="0"/>
              <w:marRight w:val="0"/>
              <w:marTop w:val="0"/>
              <w:marBottom w:val="0"/>
              <w:divBdr>
                <w:top w:val="none" w:sz="0" w:space="0" w:color="auto"/>
                <w:left w:val="none" w:sz="0" w:space="0" w:color="auto"/>
                <w:bottom w:val="none" w:sz="0" w:space="0" w:color="auto"/>
                <w:right w:val="none" w:sz="0" w:space="0" w:color="auto"/>
              </w:divBdr>
            </w:div>
            <w:div w:id="686445007">
              <w:marLeft w:val="0"/>
              <w:marRight w:val="0"/>
              <w:marTop w:val="0"/>
              <w:marBottom w:val="0"/>
              <w:divBdr>
                <w:top w:val="none" w:sz="0" w:space="0" w:color="auto"/>
                <w:left w:val="none" w:sz="0" w:space="0" w:color="auto"/>
                <w:bottom w:val="none" w:sz="0" w:space="0" w:color="auto"/>
                <w:right w:val="none" w:sz="0" w:space="0" w:color="auto"/>
              </w:divBdr>
            </w:div>
            <w:div w:id="344022616">
              <w:marLeft w:val="0"/>
              <w:marRight w:val="0"/>
              <w:marTop w:val="0"/>
              <w:marBottom w:val="0"/>
              <w:divBdr>
                <w:top w:val="none" w:sz="0" w:space="0" w:color="auto"/>
                <w:left w:val="none" w:sz="0" w:space="0" w:color="auto"/>
                <w:bottom w:val="none" w:sz="0" w:space="0" w:color="auto"/>
                <w:right w:val="none" w:sz="0" w:space="0" w:color="auto"/>
              </w:divBdr>
            </w:div>
            <w:div w:id="19962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785">
      <w:bodyDiv w:val="1"/>
      <w:marLeft w:val="0"/>
      <w:marRight w:val="0"/>
      <w:marTop w:val="0"/>
      <w:marBottom w:val="0"/>
      <w:divBdr>
        <w:top w:val="none" w:sz="0" w:space="0" w:color="auto"/>
        <w:left w:val="none" w:sz="0" w:space="0" w:color="auto"/>
        <w:bottom w:val="none" w:sz="0" w:space="0" w:color="auto"/>
        <w:right w:val="none" w:sz="0" w:space="0" w:color="auto"/>
      </w:divBdr>
    </w:div>
    <w:div w:id="1245458649">
      <w:bodyDiv w:val="1"/>
      <w:marLeft w:val="0"/>
      <w:marRight w:val="0"/>
      <w:marTop w:val="0"/>
      <w:marBottom w:val="0"/>
      <w:divBdr>
        <w:top w:val="none" w:sz="0" w:space="0" w:color="auto"/>
        <w:left w:val="none" w:sz="0" w:space="0" w:color="auto"/>
        <w:bottom w:val="none" w:sz="0" w:space="0" w:color="auto"/>
        <w:right w:val="none" w:sz="0" w:space="0" w:color="auto"/>
      </w:divBdr>
    </w:div>
    <w:div w:id="1251306144">
      <w:bodyDiv w:val="1"/>
      <w:marLeft w:val="0"/>
      <w:marRight w:val="0"/>
      <w:marTop w:val="0"/>
      <w:marBottom w:val="0"/>
      <w:divBdr>
        <w:top w:val="none" w:sz="0" w:space="0" w:color="auto"/>
        <w:left w:val="none" w:sz="0" w:space="0" w:color="auto"/>
        <w:bottom w:val="none" w:sz="0" w:space="0" w:color="auto"/>
        <w:right w:val="none" w:sz="0" w:space="0" w:color="auto"/>
      </w:divBdr>
    </w:div>
    <w:div w:id="1257520811">
      <w:bodyDiv w:val="1"/>
      <w:marLeft w:val="0"/>
      <w:marRight w:val="0"/>
      <w:marTop w:val="0"/>
      <w:marBottom w:val="0"/>
      <w:divBdr>
        <w:top w:val="none" w:sz="0" w:space="0" w:color="auto"/>
        <w:left w:val="none" w:sz="0" w:space="0" w:color="auto"/>
        <w:bottom w:val="none" w:sz="0" w:space="0" w:color="auto"/>
        <w:right w:val="none" w:sz="0" w:space="0" w:color="auto"/>
      </w:divBdr>
    </w:div>
    <w:div w:id="1264845603">
      <w:bodyDiv w:val="1"/>
      <w:marLeft w:val="0"/>
      <w:marRight w:val="0"/>
      <w:marTop w:val="0"/>
      <w:marBottom w:val="0"/>
      <w:divBdr>
        <w:top w:val="none" w:sz="0" w:space="0" w:color="auto"/>
        <w:left w:val="none" w:sz="0" w:space="0" w:color="auto"/>
        <w:bottom w:val="none" w:sz="0" w:space="0" w:color="auto"/>
        <w:right w:val="none" w:sz="0" w:space="0" w:color="auto"/>
      </w:divBdr>
    </w:div>
    <w:div w:id="1270547463">
      <w:bodyDiv w:val="1"/>
      <w:marLeft w:val="0"/>
      <w:marRight w:val="0"/>
      <w:marTop w:val="0"/>
      <w:marBottom w:val="0"/>
      <w:divBdr>
        <w:top w:val="none" w:sz="0" w:space="0" w:color="auto"/>
        <w:left w:val="none" w:sz="0" w:space="0" w:color="auto"/>
        <w:bottom w:val="none" w:sz="0" w:space="0" w:color="auto"/>
        <w:right w:val="none" w:sz="0" w:space="0" w:color="auto"/>
      </w:divBdr>
    </w:div>
    <w:div w:id="1279289741">
      <w:bodyDiv w:val="1"/>
      <w:marLeft w:val="0"/>
      <w:marRight w:val="0"/>
      <w:marTop w:val="0"/>
      <w:marBottom w:val="0"/>
      <w:divBdr>
        <w:top w:val="none" w:sz="0" w:space="0" w:color="auto"/>
        <w:left w:val="none" w:sz="0" w:space="0" w:color="auto"/>
        <w:bottom w:val="none" w:sz="0" w:space="0" w:color="auto"/>
        <w:right w:val="none" w:sz="0" w:space="0" w:color="auto"/>
      </w:divBdr>
    </w:div>
    <w:div w:id="1282882520">
      <w:bodyDiv w:val="1"/>
      <w:marLeft w:val="0"/>
      <w:marRight w:val="0"/>
      <w:marTop w:val="0"/>
      <w:marBottom w:val="0"/>
      <w:divBdr>
        <w:top w:val="none" w:sz="0" w:space="0" w:color="auto"/>
        <w:left w:val="none" w:sz="0" w:space="0" w:color="auto"/>
        <w:bottom w:val="none" w:sz="0" w:space="0" w:color="auto"/>
        <w:right w:val="none" w:sz="0" w:space="0" w:color="auto"/>
      </w:divBdr>
    </w:div>
    <w:div w:id="1289046850">
      <w:bodyDiv w:val="1"/>
      <w:marLeft w:val="0"/>
      <w:marRight w:val="0"/>
      <w:marTop w:val="0"/>
      <w:marBottom w:val="0"/>
      <w:divBdr>
        <w:top w:val="none" w:sz="0" w:space="0" w:color="auto"/>
        <w:left w:val="none" w:sz="0" w:space="0" w:color="auto"/>
        <w:bottom w:val="none" w:sz="0" w:space="0" w:color="auto"/>
        <w:right w:val="none" w:sz="0" w:space="0" w:color="auto"/>
      </w:divBdr>
    </w:div>
    <w:div w:id="1294169520">
      <w:bodyDiv w:val="1"/>
      <w:marLeft w:val="0"/>
      <w:marRight w:val="0"/>
      <w:marTop w:val="0"/>
      <w:marBottom w:val="0"/>
      <w:divBdr>
        <w:top w:val="none" w:sz="0" w:space="0" w:color="auto"/>
        <w:left w:val="none" w:sz="0" w:space="0" w:color="auto"/>
        <w:bottom w:val="none" w:sz="0" w:space="0" w:color="auto"/>
        <w:right w:val="none" w:sz="0" w:space="0" w:color="auto"/>
      </w:divBdr>
    </w:div>
    <w:div w:id="1304768914">
      <w:bodyDiv w:val="1"/>
      <w:marLeft w:val="0"/>
      <w:marRight w:val="0"/>
      <w:marTop w:val="0"/>
      <w:marBottom w:val="0"/>
      <w:divBdr>
        <w:top w:val="none" w:sz="0" w:space="0" w:color="auto"/>
        <w:left w:val="none" w:sz="0" w:space="0" w:color="auto"/>
        <w:bottom w:val="none" w:sz="0" w:space="0" w:color="auto"/>
        <w:right w:val="none" w:sz="0" w:space="0" w:color="auto"/>
      </w:divBdr>
    </w:div>
    <w:div w:id="1318268171">
      <w:bodyDiv w:val="1"/>
      <w:marLeft w:val="0"/>
      <w:marRight w:val="0"/>
      <w:marTop w:val="0"/>
      <w:marBottom w:val="0"/>
      <w:divBdr>
        <w:top w:val="none" w:sz="0" w:space="0" w:color="auto"/>
        <w:left w:val="none" w:sz="0" w:space="0" w:color="auto"/>
        <w:bottom w:val="none" w:sz="0" w:space="0" w:color="auto"/>
        <w:right w:val="none" w:sz="0" w:space="0" w:color="auto"/>
      </w:divBdr>
    </w:div>
    <w:div w:id="1318994088">
      <w:bodyDiv w:val="1"/>
      <w:marLeft w:val="0"/>
      <w:marRight w:val="0"/>
      <w:marTop w:val="0"/>
      <w:marBottom w:val="0"/>
      <w:divBdr>
        <w:top w:val="none" w:sz="0" w:space="0" w:color="auto"/>
        <w:left w:val="none" w:sz="0" w:space="0" w:color="auto"/>
        <w:bottom w:val="none" w:sz="0" w:space="0" w:color="auto"/>
        <w:right w:val="none" w:sz="0" w:space="0" w:color="auto"/>
      </w:divBdr>
    </w:div>
    <w:div w:id="1320158647">
      <w:bodyDiv w:val="1"/>
      <w:marLeft w:val="0"/>
      <w:marRight w:val="0"/>
      <w:marTop w:val="0"/>
      <w:marBottom w:val="0"/>
      <w:divBdr>
        <w:top w:val="none" w:sz="0" w:space="0" w:color="auto"/>
        <w:left w:val="none" w:sz="0" w:space="0" w:color="auto"/>
        <w:bottom w:val="none" w:sz="0" w:space="0" w:color="auto"/>
        <w:right w:val="none" w:sz="0" w:space="0" w:color="auto"/>
      </w:divBdr>
    </w:div>
    <w:div w:id="1333215113">
      <w:bodyDiv w:val="1"/>
      <w:marLeft w:val="0"/>
      <w:marRight w:val="0"/>
      <w:marTop w:val="0"/>
      <w:marBottom w:val="0"/>
      <w:divBdr>
        <w:top w:val="none" w:sz="0" w:space="0" w:color="auto"/>
        <w:left w:val="none" w:sz="0" w:space="0" w:color="auto"/>
        <w:bottom w:val="none" w:sz="0" w:space="0" w:color="auto"/>
        <w:right w:val="none" w:sz="0" w:space="0" w:color="auto"/>
      </w:divBdr>
    </w:div>
    <w:div w:id="1338458785">
      <w:bodyDiv w:val="1"/>
      <w:marLeft w:val="0"/>
      <w:marRight w:val="0"/>
      <w:marTop w:val="0"/>
      <w:marBottom w:val="0"/>
      <w:divBdr>
        <w:top w:val="none" w:sz="0" w:space="0" w:color="auto"/>
        <w:left w:val="none" w:sz="0" w:space="0" w:color="auto"/>
        <w:bottom w:val="none" w:sz="0" w:space="0" w:color="auto"/>
        <w:right w:val="none" w:sz="0" w:space="0" w:color="auto"/>
      </w:divBdr>
    </w:div>
    <w:div w:id="1343707281">
      <w:bodyDiv w:val="1"/>
      <w:marLeft w:val="0"/>
      <w:marRight w:val="0"/>
      <w:marTop w:val="0"/>
      <w:marBottom w:val="0"/>
      <w:divBdr>
        <w:top w:val="none" w:sz="0" w:space="0" w:color="auto"/>
        <w:left w:val="none" w:sz="0" w:space="0" w:color="auto"/>
        <w:bottom w:val="none" w:sz="0" w:space="0" w:color="auto"/>
        <w:right w:val="none" w:sz="0" w:space="0" w:color="auto"/>
      </w:divBdr>
    </w:div>
    <w:div w:id="1348412906">
      <w:bodyDiv w:val="1"/>
      <w:marLeft w:val="0"/>
      <w:marRight w:val="0"/>
      <w:marTop w:val="0"/>
      <w:marBottom w:val="0"/>
      <w:divBdr>
        <w:top w:val="none" w:sz="0" w:space="0" w:color="auto"/>
        <w:left w:val="none" w:sz="0" w:space="0" w:color="auto"/>
        <w:bottom w:val="none" w:sz="0" w:space="0" w:color="auto"/>
        <w:right w:val="none" w:sz="0" w:space="0" w:color="auto"/>
      </w:divBdr>
    </w:div>
    <w:div w:id="1349604642">
      <w:bodyDiv w:val="1"/>
      <w:marLeft w:val="0"/>
      <w:marRight w:val="0"/>
      <w:marTop w:val="0"/>
      <w:marBottom w:val="0"/>
      <w:divBdr>
        <w:top w:val="none" w:sz="0" w:space="0" w:color="auto"/>
        <w:left w:val="none" w:sz="0" w:space="0" w:color="auto"/>
        <w:bottom w:val="none" w:sz="0" w:space="0" w:color="auto"/>
        <w:right w:val="none" w:sz="0" w:space="0" w:color="auto"/>
      </w:divBdr>
    </w:div>
    <w:div w:id="1367872722">
      <w:bodyDiv w:val="1"/>
      <w:marLeft w:val="0"/>
      <w:marRight w:val="0"/>
      <w:marTop w:val="0"/>
      <w:marBottom w:val="0"/>
      <w:divBdr>
        <w:top w:val="none" w:sz="0" w:space="0" w:color="auto"/>
        <w:left w:val="none" w:sz="0" w:space="0" w:color="auto"/>
        <w:bottom w:val="none" w:sz="0" w:space="0" w:color="auto"/>
        <w:right w:val="none" w:sz="0" w:space="0" w:color="auto"/>
      </w:divBdr>
    </w:div>
    <w:div w:id="1371028084">
      <w:bodyDiv w:val="1"/>
      <w:marLeft w:val="0"/>
      <w:marRight w:val="0"/>
      <w:marTop w:val="0"/>
      <w:marBottom w:val="0"/>
      <w:divBdr>
        <w:top w:val="none" w:sz="0" w:space="0" w:color="auto"/>
        <w:left w:val="none" w:sz="0" w:space="0" w:color="auto"/>
        <w:bottom w:val="none" w:sz="0" w:space="0" w:color="auto"/>
        <w:right w:val="none" w:sz="0" w:space="0" w:color="auto"/>
      </w:divBdr>
    </w:div>
    <w:div w:id="1371488940">
      <w:bodyDiv w:val="1"/>
      <w:marLeft w:val="0"/>
      <w:marRight w:val="0"/>
      <w:marTop w:val="0"/>
      <w:marBottom w:val="0"/>
      <w:divBdr>
        <w:top w:val="none" w:sz="0" w:space="0" w:color="auto"/>
        <w:left w:val="none" w:sz="0" w:space="0" w:color="auto"/>
        <w:bottom w:val="none" w:sz="0" w:space="0" w:color="auto"/>
        <w:right w:val="none" w:sz="0" w:space="0" w:color="auto"/>
      </w:divBdr>
    </w:div>
    <w:div w:id="1375539243">
      <w:bodyDiv w:val="1"/>
      <w:marLeft w:val="0"/>
      <w:marRight w:val="0"/>
      <w:marTop w:val="0"/>
      <w:marBottom w:val="0"/>
      <w:divBdr>
        <w:top w:val="none" w:sz="0" w:space="0" w:color="auto"/>
        <w:left w:val="none" w:sz="0" w:space="0" w:color="auto"/>
        <w:bottom w:val="none" w:sz="0" w:space="0" w:color="auto"/>
        <w:right w:val="none" w:sz="0" w:space="0" w:color="auto"/>
      </w:divBdr>
    </w:div>
    <w:div w:id="1378314978">
      <w:bodyDiv w:val="1"/>
      <w:marLeft w:val="0"/>
      <w:marRight w:val="0"/>
      <w:marTop w:val="0"/>
      <w:marBottom w:val="0"/>
      <w:divBdr>
        <w:top w:val="none" w:sz="0" w:space="0" w:color="auto"/>
        <w:left w:val="none" w:sz="0" w:space="0" w:color="auto"/>
        <w:bottom w:val="none" w:sz="0" w:space="0" w:color="auto"/>
        <w:right w:val="none" w:sz="0" w:space="0" w:color="auto"/>
      </w:divBdr>
    </w:div>
    <w:div w:id="1380202814">
      <w:bodyDiv w:val="1"/>
      <w:marLeft w:val="0"/>
      <w:marRight w:val="0"/>
      <w:marTop w:val="0"/>
      <w:marBottom w:val="0"/>
      <w:divBdr>
        <w:top w:val="none" w:sz="0" w:space="0" w:color="auto"/>
        <w:left w:val="none" w:sz="0" w:space="0" w:color="auto"/>
        <w:bottom w:val="none" w:sz="0" w:space="0" w:color="auto"/>
        <w:right w:val="none" w:sz="0" w:space="0" w:color="auto"/>
      </w:divBdr>
    </w:div>
    <w:div w:id="1381246955">
      <w:bodyDiv w:val="1"/>
      <w:marLeft w:val="0"/>
      <w:marRight w:val="0"/>
      <w:marTop w:val="0"/>
      <w:marBottom w:val="0"/>
      <w:divBdr>
        <w:top w:val="none" w:sz="0" w:space="0" w:color="auto"/>
        <w:left w:val="none" w:sz="0" w:space="0" w:color="auto"/>
        <w:bottom w:val="none" w:sz="0" w:space="0" w:color="auto"/>
        <w:right w:val="none" w:sz="0" w:space="0" w:color="auto"/>
      </w:divBdr>
    </w:div>
    <w:div w:id="1409228208">
      <w:bodyDiv w:val="1"/>
      <w:marLeft w:val="0"/>
      <w:marRight w:val="0"/>
      <w:marTop w:val="0"/>
      <w:marBottom w:val="0"/>
      <w:divBdr>
        <w:top w:val="none" w:sz="0" w:space="0" w:color="auto"/>
        <w:left w:val="none" w:sz="0" w:space="0" w:color="auto"/>
        <w:bottom w:val="none" w:sz="0" w:space="0" w:color="auto"/>
        <w:right w:val="none" w:sz="0" w:space="0" w:color="auto"/>
      </w:divBdr>
    </w:div>
    <w:div w:id="1416974129">
      <w:bodyDiv w:val="1"/>
      <w:marLeft w:val="0"/>
      <w:marRight w:val="0"/>
      <w:marTop w:val="0"/>
      <w:marBottom w:val="0"/>
      <w:divBdr>
        <w:top w:val="none" w:sz="0" w:space="0" w:color="auto"/>
        <w:left w:val="none" w:sz="0" w:space="0" w:color="auto"/>
        <w:bottom w:val="none" w:sz="0" w:space="0" w:color="auto"/>
        <w:right w:val="none" w:sz="0" w:space="0" w:color="auto"/>
      </w:divBdr>
    </w:div>
    <w:div w:id="1420638649">
      <w:bodyDiv w:val="1"/>
      <w:marLeft w:val="0"/>
      <w:marRight w:val="0"/>
      <w:marTop w:val="0"/>
      <w:marBottom w:val="0"/>
      <w:divBdr>
        <w:top w:val="none" w:sz="0" w:space="0" w:color="auto"/>
        <w:left w:val="none" w:sz="0" w:space="0" w:color="auto"/>
        <w:bottom w:val="none" w:sz="0" w:space="0" w:color="auto"/>
        <w:right w:val="none" w:sz="0" w:space="0" w:color="auto"/>
      </w:divBdr>
    </w:div>
    <w:div w:id="1421104219">
      <w:bodyDiv w:val="1"/>
      <w:marLeft w:val="0"/>
      <w:marRight w:val="0"/>
      <w:marTop w:val="0"/>
      <w:marBottom w:val="0"/>
      <w:divBdr>
        <w:top w:val="none" w:sz="0" w:space="0" w:color="auto"/>
        <w:left w:val="none" w:sz="0" w:space="0" w:color="auto"/>
        <w:bottom w:val="none" w:sz="0" w:space="0" w:color="auto"/>
        <w:right w:val="none" w:sz="0" w:space="0" w:color="auto"/>
      </w:divBdr>
    </w:div>
    <w:div w:id="1425683356">
      <w:bodyDiv w:val="1"/>
      <w:marLeft w:val="0"/>
      <w:marRight w:val="0"/>
      <w:marTop w:val="0"/>
      <w:marBottom w:val="0"/>
      <w:divBdr>
        <w:top w:val="none" w:sz="0" w:space="0" w:color="auto"/>
        <w:left w:val="none" w:sz="0" w:space="0" w:color="auto"/>
        <w:bottom w:val="none" w:sz="0" w:space="0" w:color="auto"/>
        <w:right w:val="none" w:sz="0" w:space="0" w:color="auto"/>
      </w:divBdr>
    </w:div>
    <w:div w:id="1426882366">
      <w:bodyDiv w:val="1"/>
      <w:marLeft w:val="0"/>
      <w:marRight w:val="0"/>
      <w:marTop w:val="0"/>
      <w:marBottom w:val="0"/>
      <w:divBdr>
        <w:top w:val="none" w:sz="0" w:space="0" w:color="auto"/>
        <w:left w:val="none" w:sz="0" w:space="0" w:color="auto"/>
        <w:bottom w:val="none" w:sz="0" w:space="0" w:color="auto"/>
        <w:right w:val="none" w:sz="0" w:space="0" w:color="auto"/>
      </w:divBdr>
    </w:div>
    <w:div w:id="1439568772">
      <w:bodyDiv w:val="1"/>
      <w:marLeft w:val="0"/>
      <w:marRight w:val="0"/>
      <w:marTop w:val="0"/>
      <w:marBottom w:val="0"/>
      <w:divBdr>
        <w:top w:val="none" w:sz="0" w:space="0" w:color="auto"/>
        <w:left w:val="none" w:sz="0" w:space="0" w:color="auto"/>
        <w:bottom w:val="none" w:sz="0" w:space="0" w:color="auto"/>
        <w:right w:val="none" w:sz="0" w:space="0" w:color="auto"/>
      </w:divBdr>
    </w:div>
    <w:div w:id="1443303457">
      <w:bodyDiv w:val="1"/>
      <w:marLeft w:val="0"/>
      <w:marRight w:val="0"/>
      <w:marTop w:val="0"/>
      <w:marBottom w:val="0"/>
      <w:divBdr>
        <w:top w:val="none" w:sz="0" w:space="0" w:color="auto"/>
        <w:left w:val="none" w:sz="0" w:space="0" w:color="auto"/>
        <w:bottom w:val="none" w:sz="0" w:space="0" w:color="auto"/>
        <w:right w:val="none" w:sz="0" w:space="0" w:color="auto"/>
      </w:divBdr>
    </w:div>
    <w:div w:id="1452552405">
      <w:bodyDiv w:val="1"/>
      <w:marLeft w:val="0"/>
      <w:marRight w:val="0"/>
      <w:marTop w:val="0"/>
      <w:marBottom w:val="0"/>
      <w:divBdr>
        <w:top w:val="none" w:sz="0" w:space="0" w:color="auto"/>
        <w:left w:val="none" w:sz="0" w:space="0" w:color="auto"/>
        <w:bottom w:val="none" w:sz="0" w:space="0" w:color="auto"/>
        <w:right w:val="none" w:sz="0" w:space="0" w:color="auto"/>
      </w:divBdr>
      <w:divsChild>
        <w:div w:id="380981249">
          <w:marLeft w:val="0"/>
          <w:marRight w:val="0"/>
          <w:marTop w:val="0"/>
          <w:marBottom w:val="0"/>
          <w:divBdr>
            <w:top w:val="none" w:sz="0" w:space="0" w:color="auto"/>
            <w:left w:val="none" w:sz="0" w:space="0" w:color="auto"/>
            <w:bottom w:val="none" w:sz="0" w:space="0" w:color="auto"/>
            <w:right w:val="none" w:sz="0" w:space="0" w:color="auto"/>
          </w:divBdr>
        </w:div>
        <w:div w:id="222178457">
          <w:marLeft w:val="0"/>
          <w:marRight w:val="0"/>
          <w:marTop w:val="0"/>
          <w:marBottom w:val="0"/>
          <w:divBdr>
            <w:top w:val="none" w:sz="0" w:space="0" w:color="auto"/>
            <w:left w:val="none" w:sz="0" w:space="0" w:color="auto"/>
            <w:bottom w:val="none" w:sz="0" w:space="0" w:color="auto"/>
            <w:right w:val="none" w:sz="0" w:space="0" w:color="auto"/>
          </w:divBdr>
        </w:div>
      </w:divsChild>
    </w:div>
    <w:div w:id="1454210868">
      <w:bodyDiv w:val="1"/>
      <w:marLeft w:val="0"/>
      <w:marRight w:val="0"/>
      <w:marTop w:val="0"/>
      <w:marBottom w:val="0"/>
      <w:divBdr>
        <w:top w:val="none" w:sz="0" w:space="0" w:color="auto"/>
        <w:left w:val="none" w:sz="0" w:space="0" w:color="auto"/>
        <w:bottom w:val="none" w:sz="0" w:space="0" w:color="auto"/>
        <w:right w:val="none" w:sz="0" w:space="0" w:color="auto"/>
      </w:divBdr>
    </w:div>
    <w:div w:id="1454901144">
      <w:bodyDiv w:val="1"/>
      <w:marLeft w:val="0"/>
      <w:marRight w:val="0"/>
      <w:marTop w:val="0"/>
      <w:marBottom w:val="0"/>
      <w:divBdr>
        <w:top w:val="none" w:sz="0" w:space="0" w:color="auto"/>
        <w:left w:val="none" w:sz="0" w:space="0" w:color="auto"/>
        <w:bottom w:val="none" w:sz="0" w:space="0" w:color="auto"/>
        <w:right w:val="none" w:sz="0" w:space="0" w:color="auto"/>
      </w:divBdr>
    </w:div>
    <w:div w:id="1463234004">
      <w:bodyDiv w:val="1"/>
      <w:marLeft w:val="0"/>
      <w:marRight w:val="0"/>
      <w:marTop w:val="0"/>
      <w:marBottom w:val="0"/>
      <w:divBdr>
        <w:top w:val="none" w:sz="0" w:space="0" w:color="auto"/>
        <w:left w:val="none" w:sz="0" w:space="0" w:color="auto"/>
        <w:bottom w:val="none" w:sz="0" w:space="0" w:color="auto"/>
        <w:right w:val="none" w:sz="0" w:space="0" w:color="auto"/>
      </w:divBdr>
    </w:div>
    <w:div w:id="1477379377">
      <w:bodyDiv w:val="1"/>
      <w:marLeft w:val="0"/>
      <w:marRight w:val="0"/>
      <w:marTop w:val="0"/>
      <w:marBottom w:val="0"/>
      <w:divBdr>
        <w:top w:val="none" w:sz="0" w:space="0" w:color="auto"/>
        <w:left w:val="none" w:sz="0" w:space="0" w:color="auto"/>
        <w:bottom w:val="none" w:sz="0" w:space="0" w:color="auto"/>
        <w:right w:val="none" w:sz="0" w:space="0" w:color="auto"/>
      </w:divBdr>
    </w:div>
    <w:div w:id="1501853438">
      <w:bodyDiv w:val="1"/>
      <w:marLeft w:val="0"/>
      <w:marRight w:val="0"/>
      <w:marTop w:val="0"/>
      <w:marBottom w:val="0"/>
      <w:divBdr>
        <w:top w:val="none" w:sz="0" w:space="0" w:color="auto"/>
        <w:left w:val="none" w:sz="0" w:space="0" w:color="auto"/>
        <w:bottom w:val="none" w:sz="0" w:space="0" w:color="auto"/>
        <w:right w:val="none" w:sz="0" w:space="0" w:color="auto"/>
      </w:divBdr>
    </w:div>
    <w:div w:id="1502964858">
      <w:bodyDiv w:val="1"/>
      <w:marLeft w:val="0"/>
      <w:marRight w:val="0"/>
      <w:marTop w:val="0"/>
      <w:marBottom w:val="0"/>
      <w:divBdr>
        <w:top w:val="none" w:sz="0" w:space="0" w:color="auto"/>
        <w:left w:val="none" w:sz="0" w:space="0" w:color="auto"/>
        <w:bottom w:val="none" w:sz="0" w:space="0" w:color="auto"/>
        <w:right w:val="none" w:sz="0" w:space="0" w:color="auto"/>
      </w:divBdr>
    </w:div>
    <w:div w:id="1506824465">
      <w:bodyDiv w:val="1"/>
      <w:marLeft w:val="0"/>
      <w:marRight w:val="0"/>
      <w:marTop w:val="0"/>
      <w:marBottom w:val="0"/>
      <w:divBdr>
        <w:top w:val="none" w:sz="0" w:space="0" w:color="auto"/>
        <w:left w:val="none" w:sz="0" w:space="0" w:color="auto"/>
        <w:bottom w:val="none" w:sz="0" w:space="0" w:color="auto"/>
        <w:right w:val="none" w:sz="0" w:space="0" w:color="auto"/>
      </w:divBdr>
    </w:div>
    <w:div w:id="1513105791">
      <w:bodyDiv w:val="1"/>
      <w:marLeft w:val="0"/>
      <w:marRight w:val="0"/>
      <w:marTop w:val="0"/>
      <w:marBottom w:val="0"/>
      <w:divBdr>
        <w:top w:val="none" w:sz="0" w:space="0" w:color="auto"/>
        <w:left w:val="none" w:sz="0" w:space="0" w:color="auto"/>
        <w:bottom w:val="none" w:sz="0" w:space="0" w:color="auto"/>
        <w:right w:val="none" w:sz="0" w:space="0" w:color="auto"/>
      </w:divBdr>
    </w:div>
    <w:div w:id="1542591496">
      <w:bodyDiv w:val="1"/>
      <w:marLeft w:val="0"/>
      <w:marRight w:val="0"/>
      <w:marTop w:val="0"/>
      <w:marBottom w:val="0"/>
      <w:divBdr>
        <w:top w:val="none" w:sz="0" w:space="0" w:color="auto"/>
        <w:left w:val="none" w:sz="0" w:space="0" w:color="auto"/>
        <w:bottom w:val="none" w:sz="0" w:space="0" w:color="auto"/>
        <w:right w:val="none" w:sz="0" w:space="0" w:color="auto"/>
      </w:divBdr>
    </w:div>
    <w:div w:id="1545680316">
      <w:bodyDiv w:val="1"/>
      <w:marLeft w:val="0"/>
      <w:marRight w:val="0"/>
      <w:marTop w:val="0"/>
      <w:marBottom w:val="0"/>
      <w:divBdr>
        <w:top w:val="none" w:sz="0" w:space="0" w:color="auto"/>
        <w:left w:val="none" w:sz="0" w:space="0" w:color="auto"/>
        <w:bottom w:val="none" w:sz="0" w:space="0" w:color="auto"/>
        <w:right w:val="none" w:sz="0" w:space="0" w:color="auto"/>
      </w:divBdr>
    </w:div>
    <w:div w:id="1551961879">
      <w:bodyDiv w:val="1"/>
      <w:marLeft w:val="0"/>
      <w:marRight w:val="0"/>
      <w:marTop w:val="0"/>
      <w:marBottom w:val="0"/>
      <w:divBdr>
        <w:top w:val="none" w:sz="0" w:space="0" w:color="auto"/>
        <w:left w:val="none" w:sz="0" w:space="0" w:color="auto"/>
        <w:bottom w:val="none" w:sz="0" w:space="0" w:color="auto"/>
        <w:right w:val="none" w:sz="0" w:space="0" w:color="auto"/>
      </w:divBdr>
    </w:div>
    <w:div w:id="1558130933">
      <w:bodyDiv w:val="1"/>
      <w:marLeft w:val="0"/>
      <w:marRight w:val="0"/>
      <w:marTop w:val="0"/>
      <w:marBottom w:val="0"/>
      <w:divBdr>
        <w:top w:val="none" w:sz="0" w:space="0" w:color="auto"/>
        <w:left w:val="none" w:sz="0" w:space="0" w:color="auto"/>
        <w:bottom w:val="none" w:sz="0" w:space="0" w:color="auto"/>
        <w:right w:val="none" w:sz="0" w:space="0" w:color="auto"/>
      </w:divBdr>
    </w:div>
    <w:div w:id="1561792071">
      <w:bodyDiv w:val="1"/>
      <w:marLeft w:val="0"/>
      <w:marRight w:val="0"/>
      <w:marTop w:val="0"/>
      <w:marBottom w:val="0"/>
      <w:divBdr>
        <w:top w:val="none" w:sz="0" w:space="0" w:color="auto"/>
        <w:left w:val="none" w:sz="0" w:space="0" w:color="auto"/>
        <w:bottom w:val="none" w:sz="0" w:space="0" w:color="auto"/>
        <w:right w:val="none" w:sz="0" w:space="0" w:color="auto"/>
      </w:divBdr>
    </w:div>
    <w:div w:id="1564754430">
      <w:bodyDiv w:val="1"/>
      <w:marLeft w:val="0"/>
      <w:marRight w:val="0"/>
      <w:marTop w:val="0"/>
      <w:marBottom w:val="0"/>
      <w:divBdr>
        <w:top w:val="none" w:sz="0" w:space="0" w:color="auto"/>
        <w:left w:val="none" w:sz="0" w:space="0" w:color="auto"/>
        <w:bottom w:val="none" w:sz="0" w:space="0" w:color="auto"/>
        <w:right w:val="none" w:sz="0" w:space="0" w:color="auto"/>
      </w:divBdr>
    </w:div>
    <w:div w:id="1575626900">
      <w:bodyDiv w:val="1"/>
      <w:marLeft w:val="0"/>
      <w:marRight w:val="0"/>
      <w:marTop w:val="0"/>
      <w:marBottom w:val="0"/>
      <w:divBdr>
        <w:top w:val="none" w:sz="0" w:space="0" w:color="auto"/>
        <w:left w:val="none" w:sz="0" w:space="0" w:color="auto"/>
        <w:bottom w:val="none" w:sz="0" w:space="0" w:color="auto"/>
        <w:right w:val="none" w:sz="0" w:space="0" w:color="auto"/>
      </w:divBdr>
    </w:div>
    <w:div w:id="1575821630">
      <w:bodyDiv w:val="1"/>
      <w:marLeft w:val="0"/>
      <w:marRight w:val="0"/>
      <w:marTop w:val="0"/>
      <w:marBottom w:val="0"/>
      <w:divBdr>
        <w:top w:val="none" w:sz="0" w:space="0" w:color="auto"/>
        <w:left w:val="none" w:sz="0" w:space="0" w:color="auto"/>
        <w:bottom w:val="none" w:sz="0" w:space="0" w:color="auto"/>
        <w:right w:val="none" w:sz="0" w:space="0" w:color="auto"/>
      </w:divBdr>
    </w:div>
    <w:div w:id="1576474752">
      <w:bodyDiv w:val="1"/>
      <w:marLeft w:val="0"/>
      <w:marRight w:val="0"/>
      <w:marTop w:val="0"/>
      <w:marBottom w:val="0"/>
      <w:divBdr>
        <w:top w:val="none" w:sz="0" w:space="0" w:color="auto"/>
        <w:left w:val="none" w:sz="0" w:space="0" w:color="auto"/>
        <w:bottom w:val="none" w:sz="0" w:space="0" w:color="auto"/>
        <w:right w:val="none" w:sz="0" w:space="0" w:color="auto"/>
      </w:divBdr>
    </w:div>
    <w:div w:id="1594705073">
      <w:bodyDiv w:val="1"/>
      <w:marLeft w:val="0"/>
      <w:marRight w:val="0"/>
      <w:marTop w:val="0"/>
      <w:marBottom w:val="0"/>
      <w:divBdr>
        <w:top w:val="none" w:sz="0" w:space="0" w:color="auto"/>
        <w:left w:val="none" w:sz="0" w:space="0" w:color="auto"/>
        <w:bottom w:val="none" w:sz="0" w:space="0" w:color="auto"/>
        <w:right w:val="none" w:sz="0" w:space="0" w:color="auto"/>
      </w:divBdr>
    </w:div>
    <w:div w:id="1599024979">
      <w:bodyDiv w:val="1"/>
      <w:marLeft w:val="0"/>
      <w:marRight w:val="0"/>
      <w:marTop w:val="0"/>
      <w:marBottom w:val="0"/>
      <w:divBdr>
        <w:top w:val="none" w:sz="0" w:space="0" w:color="auto"/>
        <w:left w:val="none" w:sz="0" w:space="0" w:color="auto"/>
        <w:bottom w:val="none" w:sz="0" w:space="0" w:color="auto"/>
        <w:right w:val="none" w:sz="0" w:space="0" w:color="auto"/>
      </w:divBdr>
    </w:div>
    <w:div w:id="1605649011">
      <w:bodyDiv w:val="1"/>
      <w:marLeft w:val="0"/>
      <w:marRight w:val="0"/>
      <w:marTop w:val="0"/>
      <w:marBottom w:val="0"/>
      <w:divBdr>
        <w:top w:val="none" w:sz="0" w:space="0" w:color="auto"/>
        <w:left w:val="none" w:sz="0" w:space="0" w:color="auto"/>
        <w:bottom w:val="none" w:sz="0" w:space="0" w:color="auto"/>
        <w:right w:val="none" w:sz="0" w:space="0" w:color="auto"/>
      </w:divBdr>
    </w:div>
    <w:div w:id="1606384030">
      <w:bodyDiv w:val="1"/>
      <w:marLeft w:val="0"/>
      <w:marRight w:val="0"/>
      <w:marTop w:val="0"/>
      <w:marBottom w:val="0"/>
      <w:divBdr>
        <w:top w:val="none" w:sz="0" w:space="0" w:color="auto"/>
        <w:left w:val="none" w:sz="0" w:space="0" w:color="auto"/>
        <w:bottom w:val="none" w:sz="0" w:space="0" w:color="auto"/>
        <w:right w:val="none" w:sz="0" w:space="0" w:color="auto"/>
      </w:divBdr>
    </w:div>
    <w:div w:id="1615092909">
      <w:bodyDiv w:val="1"/>
      <w:marLeft w:val="0"/>
      <w:marRight w:val="0"/>
      <w:marTop w:val="0"/>
      <w:marBottom w:val="0"/>
      <w:divBdr>
        <w:top w:val="none" w:sz="0" w:space="0" w:color="auto"/>
        <w:left w:val="none" w:sz="0" w:space="0" w:color="auto"/>
        <w:bottom w:val="none" w:sz="0" w:space="0" w:color="auto"/>
        <w:right w:val="none" w:sz="0" w:space="0" w:color="auto"/>
      </w:divBdr>
    </w:div>
    <w:div w:id="1615870400">
      <w:bodyDiv w:val="1"/>
      <w:marLeft w:val="0"/>
      <w:marRight w:val="0"/>
      <w:marTop w:val="0"/>
      <w:marBottom w:val="0"/>
      <w:divBdr>
        <w:top w:val="none" w:sz="0" w:space="0" w:color="auto"/>
        <w:left w:val="none" w:sz="0" w:space="0" w:color="auto"/>
        <w:bottom w:val="none" w:sz="0" w:space="0" w:color="auto"/>
        <w:right w:val="none" w:sz="0" w:space="0" w:color="auto"/>
      </w:divBdr>
    </w:div>
    <w:div w:id="1615945717">
      <w:bodyDiv w:val="1"/>
      <w:marLeft w:val="0"/>
      <w:marRight w:val="0"/>
      <w:marTop w:val="0"/>
      <w:marBottom w:val="0"/>
      <w:divBdr>
        <w:top w:val="none" w:sz="0" w:space="0" w:color="auto"/>
        <w:left w:val="none" w:sz="0" w:space="0" w:color="auto"/>
        <w:bottom w:val="none" w:sz="0" w:space="0" w:color="auto"/>
        <w:right w:val="none" w:sz="0" w:space="0" w:color="auto"/>
      </w:divBdr>
    </w:div>
    <w:div w:id="1622567633">
      <w:bodyDiv w:val="1"/>
      <w:marLeft w:val="0"/>
      <w:marRight w:val="0"/>
      <w:marTop w:val="0"/>
      <w:marBottom w:val="0"/>
      <w:divBdr>
        <w:top w:val="none" w:sz="0" w:space="0" w:color="auto"/>
        <w:left w:val="none" w:sz="0" w:space="0" w:color="auto"/>
        <w:bottom w:val="none" w:sz="0" w:space="0" w:color="auto"/>
        <w:right w:val="none" w:sz="0" w:space="0" w:color="auto"/>
      </w:divBdr>
    </w:div>
    <w:div w:id="1623464787">
      <w:bodyDiv w:val="1"/>
      <w:marLeft w:val="0"/>
      <w:marRight w:val="0"/>
      <w:marTop w:val="0"/>
      <w:marBottom w:val="0"/>
      <w:divBdr>
        <w:top w:val="none" w:sz="0" w:space="0" w:color="auto"/>
        <w:left w:val="none" w:sz="0" w:space="0" w:color="auto"/>
        <w:bottom w:val="none" w:sz="0" w:space="0" w:color="auto"/>
        <w:right w:val="none" w:sz="0" w:space="0" w:color="auto"/>
      </w:divBdr>
    </w:div>
    <w:div w:id="1625963715">
      <w:bodyDiv w:val="1"/>
      <w:marLeft w:val="0"/>
      <w:marRight w:val="0"/>
      <w:marTop w:val="0"/>
      <w:marBottom w:val="0"/>
      <w:divBdr>
        <w:top w:val="none" w:sz="0" w:space="0" w:color="auto"/>
        <w:left w:val="none" w:sz="0" w:space="0" w:color="auto"/>
        <w:bottom w:val="none" w:sz="0" w:space="0" w:color="auto"/>
        <w:right w:val="none" w:sz="0" w:space="0" w:color="auto"/>
      </w:divBdr>
    </w:div>
    <w:div w:id="1635286893">
      <w:bodyDiv w:val="1"/>
      <w:marLeft w:val="0"/>
      <w:marRight w:val="0"/>
      <w:marTop w:val="0"/>
      <w:marBottom w:val="0"/>
      <w:divBdr>
        <w:top w:val="none" w:sz="0" w:space="0" w:color="auto"/>
        <w:left w:val="none" w:sz="0" w:space="0" w:color="auto"/>
        <w:bottom w:val="none" w:sz="0" w:space="0" w:color="auto"/>
        <w:right w:val="none" w:sz="0" w:space="0" w:color="auto"/>
      </w:divBdr>
    </w:div>
    <w:div w:id="1638992515">
      <w:bodyDiv w:val="1"/>
      <w:marLeft w:val="0"/>
      <w:marRight w:val="0"/>
      <w:marTop w:val="0"/>
      <w:marBottom w:val="0"/>
      <w:divBdr>
        <w:top w:val="none" w:sz="0" w:space="0" w:color="auto"/>
        <w:left w:val="none" w:sz="0" w:space="0" w:color="auto"/>
        <w:bottom w:val="none" w:sz="0" w:space="0" w:color="auto"/>
        <w:right w:val="none" w:sz="0" w:space="0" w:color="auto"/>
      </w:divBdr>
    </w:div>
    <w:div w:id="1641032548">
      <w:bodyDiv w:val="1"/>
      <w:marLeft w:val="0"/>
      <w:marRight w:val="0"/>
      <w:marTop w:val="0"/>
      <w:marBottom w:val="0"/>
      <w:divBdr>
        <w:top w:val="none" w:sz="0" w:space="0" w:color="auto"/>
        <w:left w:val="none" w:sz="0" w:space="0" w:color="auto"/>
        <w:bottom w:val="none" w:sz="0" w:space="0" w:color="auto"/>
        <w:right w:val="none" w:sz="0" w:space="0" w:color="auto"/>
      </w:divBdr>
    </w:div>
    <w:div w:id="1649625945">
      <w:bodyDiv w:val="1"/>
      <w:marLeft w:val="0"/>
      <w:marRight w:val="0"/>
      <w:marTop w:val="0"/>
      <w:marBottom w:val="0"/>
      <w:divBdr>
        <w:top w:val="none" w:sz="0" w:space="0" w:color="auto"/>
        <w:left w:val="none" w:sz="0" w:space="0" w:color="auto"/>
        <w:bottom w:val="none" w:sz="0" w:space="0" w:color="auto"/>
        <w:right w:val="none" w:sz="0" w:space="0" w:color="auto"/>
      </w:divBdr>
    </w:div>
    <w:div w:id="1653946021">
      <w:bodyDiv w:val="1"/>
      <w:marLeft w:val="0"/>
      <w:marRight w:val="0"/>
      <w:marTop w:val="0"/>
      <w:marBottom w:val="0"/>
      <w:divBdr>
        <w:top w:val="none" w:sz="0" w:space="0" w:color="auto"/>
        <w:left w:val="none" w:sz="0" w:space="0" w:color="auto"/>
        <w:bottom w:val="none" w:sz="0" w:space="0" w:color="auto"/>
        <w:right w:val="none" w:sz="0" w:space="0" w:color="auto"/>
      </w:divBdr>
    </w:div>
    <w:div w:id="1663661407">
      <w:bodyDiv w:val="1"/>
      <w:marLeft w:val="0"/>
      <w:marRight w:val="0"/>
      <w:marTop w:val="0"/>
      <w:marBottom w:val="0"/>
      <w:divBdr>
        <w:top w:val="none" w:sz="0" w:space="0" w:color="auto"/>
        <w:left w:val="none" w:sz="0" w:space="0" w:color="auto"/>
        <w:bottom w:val="none" w:sz="0" w:space="0" w:color="auto"/>
        <w:right w:val="none" w:sz="0" w:space="0" w:color="auto"/>
      </w:divBdr>
    </w:div>
    <w:div w:id="1667322993">
      <w:bodyDiv w:val="1"/>
      <w:marLeft w:val="0"/>
      <w:marRight w:val="0"/>
      <w:marTop w:val="0"/>
      <w:marBottom w:val="0"/>
      <w:divBdr>
        <w:top w:val="none" w:sz="0" w:space="0" w:color="auto"/>
        <w:left w:val="none" w:sz="0" w:space="0" w:color="auto"/>
        <w:bottom w:val="none" w:sz="0" w:space="0" w:color="auto"/>
        <w:right w:val="none" w:sz="0" w:space="0" w:color="auto"/>
      </w:divBdr>
    </w:div>
    <w:div w:id="1677462148">
      <w:bodyDiv w:val="1"/>
      <w:marLeft w:val="0"/>
      <w:marRight w:val="0"/>
      <w:marTop w:val="0"/>
      <w:marBottom w:val="0"/>
      <w:divBdr>
        <w:top w:val="none" w:sz="0" w:space="0" w:color="auto"/>
        <w:left w:val="none" w:sz="0" w:space="0" w:color="auto"/>
        <w:bottom w:val="none" w:sz="0" w:space="0" w:color="auto"/>
        <w:right w:val="none" w:sz="0" w:space="0" w:color="auto"/>
      </w:divBdr>
    </w:div>
    <w:div w:id="1680044003">
      <w:bodyDiv w:val="1"/>
      <w:marLeft w:val="0"/>
      <w:marRight w:val="0"/>
      <w:marTop w:val="0"/>
      <w:marBottom w:val="0"/>
      <w:divBdr>
        <w:top w:val="none" w:sz="0" w:space="0" w:color="auto"/>
        <w:left w:val="none" w:sz="0" w:space="0" w:color="auto"/>
        <w:bottom w:val="none" w:sz="0" w:space="0" w:color="auto"/>
        <w:right w:val="none" w:sz="0" w:space="0" w:color="auto"/>
      </w:divBdr>
    </w:div>
    <w:div w:id="1691099164">
      <w:bodyDiv w:val="1"/>
      <w:marLeft w:val="0"/>
      <w:marRight w:val="0"/>
      <w:marTop w:val="0"/>
      <w:marBottom w:val="0"/>
      <w:divBdr>
        <w:top w:val="none" w:sz="0" w:space="0" w:color="auto"/>
        <w:left w:val="none" w:sz="0" w:space="0" w:color="auto"/>
        <w:bottom w:val="none" w:sz="0" w:space="0" w:color="auto"/>
        <w:right w:val="none" w:sz="0" w:space="0" w:color="auto"/>
      </w:divBdr>
    </w:div>
    <w:div w:id="1699041936">
      <w:bodyDiv w:val="1"/>
      <w:marLeft w:val="0"/>
      <w:marRight w:val="0"/>
      <w:marTop w:val="0"/>
      <w:marBottom w:val="0"/>
      <w:divBdr>
        <w:top w:val="none" w:sz="0" w:space="0" w:color="auto"/>
        <w:left w:val="none" w:sz="0" w:space="0" w:color="auto"/>
        <w:bottom w:val="none" w:sz="0" w:space="0" w:color="auto"/>
        <w:right w:val="none" w:sz="0" w:space="0" w:color="auto"/>
      </w:divBdr>
    </w:div>
    <w:div w:id="1699430039">
      <w:bodyDiv w:val="1"/>
      <w:marLeft w:val="0"/>
      <w:marRight w:val="0"/>
      <w:marTop w:val="0"/>
      <w:marBottom w:val="0"/>
      <w:divBdr>
        <w:top w:val="none" w:sz="0" w:space="0" w:color="auto"/>
        <w:left w:val="none" w:sz="0" w:space="0" w:color="auto"/>
        <w:bottom w:val="none" w:sz="0" w:space="0" w:color="auto"/>
        <w:right w:val="none" w:sz="0" w:space="0" w:color="auto"/>
      </w:divBdr>
    </w:div>
    <w:div w:id="1701590076">
      <w:bodyDiv w:val="1"/>
      <w:marLeft w:val="0"/>
      <w:marRight w:val="0"/>
      <w:marTop w:val="0"/>
      <w:marBottom w:val="0"/>
      <w:divBdr>
        <w:top w:val="none" w:sz="0" w:space="0" w:color="auto"/>
        <w:left w:val="none" w:sz="0" w:space="0" w:color="auto"/>
        <w:bottom w:val="none" w:sz="0" w:space="0" w:color="auto"/>
        <w:right w:val="none" w:sz="0" w:space="0" w:color="auto"/>
      </w:divBdr>
    </w:div>
    <w:div w:id="1704407244">
      <w:bodyDiv w:val="1"/>
      <w:marLeft w:val="0"/>
      <w:marRight w:val="0"/>
      <w:marTop w:val="0"/>
      <w:marBottom w:val="0"/>
      <w:divBdr>
        <w:top w:val="none" w:sz="0" w:space="0" w:color="auto"/>
        <w:left w:val="none" w:sz="0" w:space="0" w:color="auto"/>
        <w:bottom w:val="none" w:sz="0" w:space="0" w:color="auto"/>
        <w:right w:val="none" w:sz="0" w:space="0" w:color="auto"/>
      </w:divBdr>
    </w:div>
    <w:div w:id="1707674074">
      <w:bodyDiv w:val="1"/>
      <w:marLeft w:val="0"/>
      <w:marRight w:val="0"/>
      <w:marTop w:val="0"/>
      <w:marBottom w:val="0"/>
      <w:divBdr>
        <w:top w:val="none" w:sz="0" w:space="0" w:color="auto"/>
        <w:left w:val="none" w:sz="0" w:space="0" w:color="auto"/>
        <w:bottom w:val="none" w:sz="0" w:space="0" w:color="auto"/>
        <w:right w:val="none" w:sz="0" w:space="0" w:color="auto"/>
      </w:divBdr>
    </w:div>
    <w:div w:id="1712145209">
      <w:bodyDiv w:val="1"/>
      <w:marLeft w:val="0"/>
      <w:marRight w:val="0"/>
      <w:marTop w:val="0"/>
      <w:marBottom w:val="0"/>
      <w:divBdr>
        <w:top w:val="none" w:sz="0" w:space="0" w:color="auto"/>
        <w:left w:val="none" w:sz="0" w:space="0" w:color="auto"/>
        <w:bottom w:val="none" w:sz="0" w:space="0" w:color="auto"/>
        <w:right w:val="none" w:sz="0" w:space="0" w:color="auto"/>
      </w:divBdr>
    </w:div>
    <w:div w:id="1715889425">
      <w:bodyDiv w:val="1"/>
      <w:marLeft w:val="0"/>
      <w:marRight w:val="0"/>
      <w:marTop w:val="0"/>
      <w:marBottom w:val="0"/>
      <w:divBdr>
        <w:top w:val="none" w:sz="0" w:space="0" w:color="auto"/>
        <w:left w:val="none" w:sz="0" w:space="0" w:color="auto"/>
        <w:bottom w:val="none" w:sz="0" w:space="0" w:color="auto"/>
        <w:right w:val="none" w:sz="0" w:space="0" w:color="auto"/>
      </w:divBdr>
    </w:div>
    <w:div w:id="1717925397">
      <w:bodyDiv w:val="1"/>
      <w:marLeft w:val="0"/>
      <w:marRight w:val="0"/>
      <w:marTop w:val="0"/>
      <w:marBottom w:val="0"/>
      <w:divBdr>
        <w:top w:val="none" w:sz="0" w:space="0" w:color="auto"/>
        <w:left w:val="none" w:sz="0" w:space="0" w:color="auto"/>
        <w:bottom w:val="none" w:sz="0" w:space="0" w:color="auto"/>
        <w:right w:val="none" w:sz="0" w:space="0" w:color="auto"/>
      </w:divBdr>
    </w:div>
    <w:div w:id="1726373592">
      <w:bodyDiv w:val="1"/>
      <w:marLeft w:val="0"/>
      <w:marRight w:val="0"/>
      <w:marTop w:val="0"/>
      <w:marBottom w:val="0"/>
      <w:divBdr>
        <w:top w:val="none" w:sz="0" w:space="0" w:color="auto"/>
        <w:left w:val="none" w:sz="0" w:space="0" w:color="auto"/>
        <w:bottom w:val="none" w:sz="0" w:space="0" w:color="auto"/>
        <w:right w:val="none" w:sz="0" w:space="0" w:color="auto"/>
      </w:divBdr>
    </w:div>
    <w:div w:id="1741172551">
      <w:bodyDiv w:val="1"/>
      <w:marLeft w:val="0"/>
      <w:marRight w:val="0"/>
      <w:marTop w:val="0"/>
      <w:marBottom w:val="0"/>
      <w:divBdr>
        <w:top w:val="none" w:sz="0" w:space="0" w:color="auto"/>
        <w:left w:val="none" w:sz="0" w:space="0" w:color="auto"/>
        <w:bottom w:val="none" w:sz="0" w:space="0" w:color="auto"/>
        <w:right w:val="none" w:sz="0" w:space="0" w:color="auto"/>
      </w:divBdr>
    </w:div>
    <w:div w:id="1746489751">
      <w:bodyDiv w:val="1"/>
      <w:marLeft w:val="0"/>
      <w:marRight w:val="0"/>
      <w:marTop w:val="0"/>
      <w:marBottom w:val="0"/>
      <w:divBdr>
        <w:top w:val="none" w:sz="0" w:space="0" w:color="auto"/>
        <w:left w:val="none" w:sz="0" w:space="0" w:color="auto"/>
        <w:bottom w:val="none" w:sz="0" w:space="0" w:color="auto"/>
        <w:right w:val="none" w:sz="0" w:space="0" w:color="auto"/>
      </w:divBdr>
    </w:div>
    <w:div w:id="1770077567">
      <w:bodyDiv w:val="1"/>
      <w:marLeft w:val="0"/>
      <w:marRight w:val="0"/>
      <w:marTop w:val="0"/>
      <w:marBottom w:val="0"/>
      <w:divBdr>
        <w:top w:val="none" w:sz="0" w:space="0" w:color="auto"/>
        <w:left w:val="none" w:sz="0" w:space="0" w:color="auto"/>
        <w:bottom w:val="none" w:sz="0" w:space="0" w:color="auto"/>
        <w:right w:val="none" w:sz="0" w:space="0" w:color="auto"/>
      </w:divBdr>
    </w:div>
    <w:div w:id="1793590190">
      <w:bodyDiv w:val="1"/>
      <w:marLeft w:val="0"/>
      <w:marRight w:val="0"/>
      <w:marTop w:val="0"/>
      <w:marBottom w:val="0"/>
      <w:divBdr>
        <w:top w:val="none" w:sz="0" w:space="0" w:color="auto"/>
        <w:left w:val="none" w:sz="0" w:space="0" w:color="auto"/>
        <w:bottom w:val="none" w:sz="0" w:space="0" w:color="auto"/>
        <w:right w:val="none" w:sz="0" w:space="0" w:color="auto"/>
      </w:divBdr>
    </w:div>
    <w:div w:id="1806503984">
      <w:bodyDiv w:val="1"/>
      <w:marLeft w:val="0"/>
      <w:marRight w:val="0"/>
      <w:marTop w:val="0"/>
      <w:marBottom w:val="0"/>
      <w:divBdr>
        <w:top w:val="none" w:sz="0" w:space="0" w:color="auto"/>
        <w:left w:val="none" w:sz="0" w:space="0" w:color="auto"/>
        <w:bottom w:val="none" w:sz="0" w:space="0" w:color="auto"/>
        <w:right w:val="none" w:sz="0" w:space="0" w:color="auto"/>
      </w:divBdr>
    </w:div>
    <w:div w:id="1812363010">
      <w:bodyDiv w:val="1"/>
      <w:marLeft w:val="0"/>
      <w:marRight w:val="0"/>
      <w:marTop w:val="0"/>
      <w:marBottom w:val="0"/>
      <w:divBdr>
        <w:top w:val="none" w:sz="0" w:space="0" w:color="auto"/>
        <w:left w:val="none" w:sz="0" w:space="0" w:color="auto"/>
        <w:bottom w:val="none" w:sz="0" w:space="0" w:color="auto"/>
        <w:right w:val="none" w:sz="0" w:space="0" w:color="auto"/>
      </w:divBdr>
    </w:div>
    <w:div w:id="1813138827">
      <w:bodyDiv w:val="1"/>
      <w:marLeft w:val="0"/>
      <w:marRight w:val="0"/>
      <w:marTop w:val="0"/>
      <w:marBottom w:val="0"/>
      <w:divBdr>
        <w:top w:val="none" w:sz="0" w:space="0" w:color="auto"/>
        <w:left w:val="none" w:sz="0" w:space="0" w:color="auto"/>
        <w:bottom w:val="none" w:sz="0" w:space="0" w:color="auto"/>
        <w:right w:val="none" w:sz="0" w:space="0" w:color="auto"/>
      </w:divBdr>
    </w:div>
    <w:div w:id="1834374934">
      <w:bodyDiv w:val="1"/>
      <w:marLeft w:val="0"/>
      <w:marRight w:val="0"/>
      <w:marTop w:val="0"/>
      <w:marBottom w:val="0"/>
      <w:divBdr>
        <w:top w:val="none" w:sz="0" w:space="0" w:color="auto"/>
        <w:left w:val="none" w:sz="0" w:space="0" w:color="auto"/>
        <w:bottom w:val="none" w:sz="0" w:space="0" w:color="auto"/>
        <w:right w:val="none" w:sz="0" w:space="0" w:color="auto"/>
      </w:divBdr>
    </w:div>
    <w:div w:id="1839223926">
      <w:bodyDiv w:val="1"/>
      <w:marLeft w:val="0"/>
      <w:marRight w:val="0"/>
      <w:marTop w:val="0"/>
      <w:marBottom w:val="0"/>
      <w:divBdr>
        <w:top w:val="none" w:sz="0" w:space="0" w:color="auto"/>
        <w:left w:val="none" w:sz="0" w:space="0" w:color="auto"/>
        <w:bottom w:val="none" w:sz="0" w:space="0" w:color="auto"/>
        <w:right w:val="none" w:sz="0" w:space="0" w:color="auto"/>
      </w:divBdr>
    </w:div>
    <w:div w:id="1844272018">
      <w:bodyDiv w:val="1"/>
      <w:marLeft w:val="0"/>
      <w:marRight w:val="0"/>
      <w:marTop w:val="0"/>
      <w:marBottom w:val="0"/>
      <w:divBdr>
        <w:top w:val="none" w:sz="0" w:space="0" w:color="auto"/>
        <w:left w:val="none" w:sz="0" w:space="0" w:color="auto"/>
        <w:bottom w:val="none" w:sz="0" w:space="0" w:color="auto"/>
        <w:right w:val="none" w:sz="0" w:space="0" w:color="auto"/>
      </w:divBdr>
    </w:div>
    <w:div w:id="1848247466">
      <w:bodyDiv w:val="1"/>
      <w:marLeft w:val="0"/>
      <w:marRight w:val="0"/>
      <w:marTop w:val="0"/>
      <w:marBottom w:val="0"/>
      <w:divBdr>
        <w:top w:val="none" w:sz="0" w:space="0" w:color="auto"/>
        <w:left w:val="none" w:sz="0" w:space="0" w:color="auto"/>
        <w:bottom w:val="none" w:sz="0" w:space="0" w:color="auto"/>
        <w:right w:val="none" w:sz="0" w:space="0" w:color="auto"/>
      </w:divBdr>
    </w:div>
    <w:div w:id="1854758805">
      <w:bodyDiv w:val="1"/>
      <w:marLeft w:val="0"/>
      <w:marRight w:val="0"/>
      <w:marTop w:val="0"/>
      <w:marBottom w:val="0"/>
      <w:divBdr>
        <w:top w:val="none" w:sz="0" w:space="0" w:color="auto"/>
        <w:left w:val="none" w:sz="0" w:space="0" w:color="auto"/>
        <w:bottom w:val="none" w:sz="0" w:space="0" w:color="auto"/>
        <w:right w:val="none" w:sz="0" w:space="0" w:color="auto"/>
      </w:divBdr>
    </w:div>
    <w:div w:id="1856115376">
      <w:bodyDiv w:val="1"/>
      <w:marLeft w:val="0"/>
      <w:marRight w:val="0"/>
      <w:marTop w:val="0"/>
      <w:marBottom w:val="0"/>
      <w:divBdr>
        <w:top w:val="none" w:sz="0" w:space="0" w:color="auto"/>
        <w:left w:val="none" w:sz="0" w:space="0" w:color="auto"/>
        <w:bottom w:val="none" w:sz="0" w:space="0" w:color="auto"/>
        <w:right w:val="none" w:sz="0" w:space="0" w:color="auto"/>
      </w:divBdr>
    </w:div>
    <w:div w:id="1864006358">
      <w:bodyDiv w:val="1"/>
      <w:marLeft w:val="0"/>
      <w:marRight w:val="0"/>
      <w:marTop w:val="0"/>
      <w:marBottom w:val="0"/>
      <w:divBdr>
        <w:top w:val="none" w:sz="0" w:space="0" w:color="auto"/>
        <w:left w:val="none" w:sz="0" w:space="0" w:color="auto"/>
        <w:bottom w:val="none" w:sz="0" w:space="0" w:color="auto"/>
        <w:right w:val="none" w:sz="0" w:space="0" w:color="auto"/>
      </w:divBdr>
    </w:div>
    <w:div w:id="1867329353">
      <w:bodyDiv w:val="1"/>
      <w:marLeft w:val="0"/>
      <w:marRight w:val="0"/>
      <w:marTop w:val="0"/>
      <w:marBottom w:val="0"/>
      <w:divBdr>
        <w:top w:val="none" w:sz="0" w:space="0" w:color="auto"/>
        <w:left w:val="none" w:sz="0" w:space="0" w:color="auto"/>
        <w:bottom w:val="none" w:sz="0" w:space="0" w:color="auto"/>
        <w:right w:val="none" w:sz="0" w:space="0" w:color="auto"/>
      </w:divBdr>
    </w:div>
    <w:div w:id="1871530379">
      <w:bodyDiv w:val="1"/>
      <w:marLeft w:val="0"/>
      <w:marRight w:val="0"/>
      <w:marTop w:val="0"/>
      <w:marBottom w:val="0"/>
      <w:divBdr>
        <w:top w:val="none" w:sz="0" w:space="0" w:color="auto"/>
        <w:left w:val="none" w:sz="0" w:space="0" w:color="auto"/>
        <w:bottom w:val="none" w:sz="0" w:space="0" w:color="auto"/>
        <w:right w:val="none" w:sz="0" w:space="0" w:color="auto"/>
      </w:divBdr>
    </w:div>
    <w:div w:id="1892378415">
      <w:bodyDiv w:val="1"/>
      <w:marLeft w:val="0"/>
      <w:marRight w:val="0"/>
      <w:marTop w:val="0"/>
      <w:marBottom w:val="0"/>
      <w:divBdr>
        <w:top w:val="none" w:sz="0" w:space="0" w:color="auto"/>
        <w:left w:val="none" w:sz="0" w:space="0" w:color="auto"/>
        <w:bottom w:val="none" w:sz="0" w:space="0" w:color="auto"/>
        <w:right w:val="none" w:sz="0" w:space="0" w:color="auto"/>
      </w:divBdr>
    </w:div>
    <w:div w:id="1894195949">
      <w:bodyDiv w:val="1"/>
      <w:marLeft w:val="0"/>
      <w:marRight w:val="0"/>
      <w:marTop w:val="0"/>
      <w:marBottom w:val="0"/>
      <w:divBdr>
        <w:top w:val="none" w:sz="0" w:space="0" w:color="auto"/>
        <w:left w:val="none" w:sz="0" w:space="0" w:color="auto"/>
        <w:bottom w:val="none" w:sz="0" w:space="0" w:color="auto"/>
        <w:right w:val="none" w:sz="0" w:space="0" w:color="auto"/>
      </w:divBdr>
      <w:divsChild>
        <w:div w:id="1145779236">
          <w:marLeft w:val="0"/>
          <w:marRight w:val="0"/>
          <w:marTop w:val="0"/>
          <w:marBottom w:val="0"/>
          <w:divBdr>
            <w:top w:val="none" w:sz="0" w:space="0" w:color="auto"/>
            <w:left w:val="none" w:sz="0" w:space="0" w:color="auto"/>
            <w:bottom w:val="none" w:sz="0" w:space="0" w:color="auto"/>
            <w:right w:val="none" w:sz="0" w:space="0" w:color="auto"/>
          </w:divBdr>
          <w:divsChild>
            <w:div w:id="538395751">
              <w:marLeft w:val="0"/>
              <w:marRight w:val="0"/>
              <w:marTop w:val="0"/>
              <w:marBottom w:val="0"/>
              <w:divBdr>
                <w:top w:val="none" w:sz="0" w:space="0" w:color="auto"/>
                <w:left w:val="none" w:sz="0" w:space="0" w:color="auto"/>
                <w:bottom w:val="none" w:sz="0" w:space="0" w:color="auto"/>
                <w:right w:val="none" w:sz="0" w:space="0" w:color="auto"/>
              </w:divBdr>
            </w:div>
            <w:div w:id="1177499855">
              <w:marLeft w:val="0"/>
              <w:marRight w:val="0"/>
              <w:marTop w:val="0"/>
              <w:marBottom w:val="0"/>
              <w:divBdr>
                <w:top w:val="none" w:sz="0" w:space="0" w:color="auto"/>
                <w:left w:val="none" w:sz="0" w:space="0" w:color="auto"/>
                <w:bottom w:val="none" w:sz="0" w:space="0" w:color="auto"/>
                <w:right w:val="none" w:sz="0" w:space="0" w:color="auto"/>
              </w:divBdr>
            </w:div>
            <w:div w:id="1934821229">
              <w:marLeft w:val="0"/>
              <w:marRight w:val="0"/>
              <w:marTop w:val="0"/>
              <w:marBottom w:val="0"/>
              <w:divBdr>
                <w:top w:val="none" w:sz="0" w:space="0" w:color="auto"/>
                <w:left w:val="none" w:sz="0" w:space="0" w:color="auto"/>
                <w:bottom w:val="none" w:sz="0" w:space="0" w:color="auto"/>
                <w:right w:val="none" w:sz="0" w:space="0" w:color="auto"/>
              </w:divBdr>
            </w:div>
            <w:div w:id="1558590893">
              <w:marLeft w:val="0"/>
              <w:marRight w:val="0"/>
              <w:marTop w:val="0"/>
              <w:marBottom w:val="0"/>
              <w:divBdr>
                <w:top w:val="none" w:sz="0" w:space="0" w:color="auto"/>
                <w:left w:val="none" w:sz="0" w:space="0" w:color="auto"/>
                <w:bottom w:val="none" w:sz="0" w:space="0" w:color="auto"/>
                <w:right w:val="none" w:sz="0" w:space="0" w:color="auto"/>
              </w:divBdr>
            </w:div>
            <w:div w:id="1332636436">
              <w:marLeft w:val="0"/>
              <w:marRight w:val="0"/>
              <w:marTop w:val="0"/>
              <w:marBottom w:val="0"/>
              <w:divBdr>
                <w:top w:val="none" w:sz="0" w:space="0" w:color="auto"/>
                <w:left w:val="none" w:sz="0" w:space="0" w:color="auto"/>
                <w:bottom w:val="none" w:sz="0" w:space="0" w:color="auto"/>
                <w:right w:val="none" w:sz="0" w:space="0" w:color="auto"/>
              </w:divBdr>
            </w:div>
            <w:div w:id="2042393284">
              <w:marLeft w:val="0"/>
              <w:marRight w:val="0"/>
              <w:marTop w:val="0"/>
              <w:marBottom w:val="0"/>
              <w:divBdr>
                <w:top w:val="none" w:sz="0" w:space="0" w:color="auto"/>
                <w:left w:val="none" w:sz="0" w:space="0" w:color="auto"/>
                <w:bottom w:val="none" w:sz="0" w:space="0" w:color="auto"/>
                <w:right w:val="none" w:sz="0" w:space="0" w:color="auto"/>
              </w:divBdr>
            </w:div>
            <w:div w:id="1671247826">
              <w:marLeft w:val="0"/>
              <w:marRight w:val="0"/>
              <w:marTop w:val="0"/>
              <w:marBottom w:val="0"/>
              <w:divBdr>
                <w:top w:val="none" w:sz="0" w:space="0" w:color="auto"/>
                <w:left w:val="none" w:sz="0" w:space="0" w:color="auto"/>
                <w:bottom w:val="none" w:sz="0" w:space="0" w:color="auto"/>
                <w:right w:val="none" w:sz="0" w:space="0" w:color="auto"/>
              </w:divBdr>
            </w:div>
            <w:div w:id="107747438">
              <w:marLeft w:val="0"/>
              <w:marRight w:val="0"/>
              <w:marTop w:val="0"/>
              <w:marBottom w:val="0"/>
              <w:divBdr>
                <w:top w:val="none" w:sz="0" w:space="0" w:color="auto"/>
                <w:left w:val="none" w:sz="0" w:space="0" w:color="auto"/>
                <w:bottom w:val="none" w:sz="0" w:space="0" w:color="auto"/>
                <w:right w:val="none" w:sz="0" w:space="0" w:color="auto"/>
              </w:divBdr>
            </w:div>
            <w:div w:id="929241713">
              <w:marLeft w:val="0"/>
              <w:marRight w:val="0"/>
              <w:marTop w:val="0"/>
              <w:marBottom w:val="0"/>
              <w:divBdr>
                <w:top w:val="none" w:sz="0" w:space="0" w:color="auto"/>
                <w:left w:val="none" w:sz="0" w:space="0" w:color="auto"/>
                <w:bottom w:val="none" w:sz="0" w:space="0" w:color="auto"/>
                <w:right w:val="none" w:sz="0" w:space="0" w:color="auto"/>
              </w:divBdr>
            </w:div>
            <w:div w:id="1901089022">
              <w:marLeft w:val="0"/>
              <w:marRight w:val="0"/>
              <w:marTop w:val="0"/>
              <w:marBottom w:val="0"/>
              <w:divBdr>
                <w:top w:val="none" w:sz="0" w:space="0" w:color="auto"/>
                <w:left w:val="none" w:sz="0" w:space="0" w:color="auto"/>
                <w:bottom w:val="none" w:sz="0" w:space="0" w:color="auto"/>
                <w:right w:val="none" w:sz="0" w:space="0" w:color="auto"/>
              </w:divBdr>
            </w:div>
            <w:div w:id="971325639">
              <w:marLeft w:val="0"/>
              <w:marRight w:val="0"/>
              <w:marTop w:val="0"/>
              <w:marBottom w:val="0"/>
              <w:divBdr>
                <w:top w:val="none" w:sz="0" w:space="0" w:color="auto"/>
                <w:left w:val="none" w:sz="0" w:space="0" w:color="auto"/>
                <w:bottom w:val="none" w:sz="0" w:space="0" w:color="auto"/>
                <w:right w:val="none" w:sz="0" w:space="0" w:color="auto"/>
              </w:divBdr>
            </w:div>
            <w:div w:id="540899043">
              <w:marLeft w:val="0"/>
              <w:marRight w:val="0"/>
              <w:marTop w:val="0"/>
              <w:marBottom w:val="0"/>
              <w:divBdr>
                <w:top w:val="none" w:sz="0" w:space="0" w:color="auto"/>
                <w:left w:val="none" w:sz="0" w:space="0" w:color="auto"/>
                <w:bottom w:val="none" w:sz="0" w:space="0" w:color="auto"/>
                <w:right w:val="none" w:sz="0" w:space="0" w:color="auto"/>
              </w:divBdr>
            </w:div>
            <w:div w:id="448597099">
              <w:marLeft w:val="0"/>
              <w:marRight w:val="0"/>
              <w:marTop w:val="0"/>
              <w:marBottom w:val="0"/>
              <w:divBdr>
                <w:top w:val="none" w:sz="0" w:space="0" w:color="auto"/>
                <w:left w:val="none" w:sz="0" w:space="0" w:color="auto"/>
                <w:bottom w:val="none" w:sz="0" w:space="0" w:color="auto"/>
                <w:right w:val="none" w:sz="0" w:space="0" w:color="auto"/>
              </w:divBdr>
            </w:div>
            <w:div w:id="1940681042">
              <w:marLeft w:val="0"/>
              <w:marRight w:val="0"/>
              <w:marTop w:val="0"/>
              <w:marBottom w:val="0"/>
              <w:divBdr>
                <w:top w:val="none" w:sz="0" w:space="0" w:color="auto"/>
                <w:left w:val="none" w:sz="0" w:space="0" w:color="auto"/>
                <w:bottom w:val="none" w:sz="0" w:space="0" w:color="auto"/>
                <w:right w:val="none" w:sz="0" w:space="0" w:color="auto"/>
              </w:divBdr>
            </w:div>
            <w:div w:id="42028072">
              <w:marLeft w:val="0"/>
              <w:marRight w:val="0"/>
              <w:marTop w:val="0"/>
              <w:marBottom w:val="0"/>
              <w:divBdr>
                <w:top w:val="none" w:sz="0" w:space="0" w:color="auto"/>
                <w:left w:val="none" w:sz="0" w:space="0" w:color="auto"/>
                <w:bottom w:val="none" w:sz="0" w:space="0" w:color="auto"/>
                <w:right w:val="none" w:sz="0" w:space="0" w:color="auto"/>
              </w:divBdr>
            </w:div>
            <w:div w:id="8838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776">
      <w:bodyDiv w:val="1"/>
      <w:marLeft w:val="0"/>
      <w:marRight w:val="0"/>
      <w:marTop w:val="0"/>
      <w:marBottom w:val="0"/>
      <w:divBdr>
        <w:top w:val="none" w:sz="0" w:space="0" w:color="auto"/>
        <w:left w:val="none" w:sz="0" w:space="0" w:color="auto"/>
        <w:bottom w:val="none" w:sz="0" w:space="0" w:color="auto"/>
        <w:right w:val="none" w:sz="0" w:space="0" w:color="auto"/>
      </w:divBdr>
      <w:divsChild>
        <w:div w:id="1990401910">
          <w:marLeft w:val="0"/>
          <w:marRight w:val="0"/>
          <w:marTop w:val="0"/>
          <w:marBottom w:val="0"/>
          <w:divBdr>
            <w:top w:val="none" w:sz="0" w:space="0" w:color="auto"/>
            <w:left w:val="none" w:sz="0" w:space="0" w:color="auto"/>
            <w:bottom w:val="none" w:sz="0" w:space="0" w:color="auto"/>
            <w:right w:val="none" w:sz="0" w:space="0" w:color="auto"/>
          </w:divBdr>
        </w:div>
      </w:divsChild>
    </w:div>
    <w:div w:id="1896696538">
      <w:bodyDiv w:val="1"/>
      <w:marLeft w:val="0"/>
      <w:marRight w:val="0"/>
      <w:marTop w:val="0"/>
      <w:marBottom w:val="0"/>
      <w:divBdr>
        <w:top w:val="none" w:sz="0" w:space="0" w:color="auto"/>
        <w:left w:val="none" w:sz="0" w:space="0" w:color="auto"/>
        <w:bottom w:val="none" w:sz="0" w:space="0" w:color="auto"/>
        <w:right w:val="none" w:sz="0" w:space="0" w:color="auto"/>
      </w:divBdr>
    </w:div>
    <w:div w:id="1902473827">
      <w:bodyDiv w:val="1"/>
      <w:marLeft w:val="0"/>
      <w:marRight w:val="0"/>
      <w:marTop w:val="0"/>
      <w:marBottom w:val="0"/>
      <w:divBdr>
        <w:top w:val="none" w:sz="0" w:space="0" w:color="auto"/>
        <w:left w:val="none" w:sz="0" w:space="0" w:color="auto"/>
        <w:bottom w:val="none" w:sz="0" w:space="0" w:color="auto"/>
        <w:right w:val="none" w:sz="0" w:space="0" w:color="auto"/>
      </w:divBdr>
      <w:divsChild>
        <w:div w:id="839657805">
          <w:marLeft w:val="0"/>
          <w:marRight w:val="0"/>
          <w:marTop w:val="0"/>
          <w:marBottom w:val="0"/>
          <w:divBdr>
            <w:top w:val="none" w:sz="0" w:space="0" w:color="auto"/>
            <w:left w:val="none" w:sz="0" w:space="0" w:color="auto"/>
            <w:bottom w:val="none" w:sz="0" w:space="0" w:color="auto"/>
            <w:right w:val="none" w:sz="0" w:space="0" w:color="auto"/>
          </w:divBdr>
          <w:divsChild>
            <w:div w:id="321395026">
              <w:marLeft w:val="0"/>
              <w:marRight w:val="0"/>
              <w:marTop w:val="0"/>
              <w:marBottom w:val="0"/>
              <w:divBdr>
                <w:top w:val="none" w:sz="0" w:space="0" w:color="auto"/>
                <w:left w:val="none" w:sz="0" w:space="0" w:color="auto"/>
                <w:bottom w:val="none" w:sz="0" w:space="0" w:color="auto"/>
                <w:right w:val="none" w:sz="0" w:space="0" w:color="auto"/>
              </w:divBdr>
            </w:div>
            <w:div w:id="1831484392">
              <w:marLeft w:val="0"/>
              <w:marRight w:val="0"/>
              <w:marTop w:val="0"/>
              <w:marBottom w:val="0"/>
              <w:divBdr>
                <w:top w:val="none" w:sz="0" w:space="0" w:color="auto"/>
                <w:left w:val="none" w:sz="0" w:space="0" w:color="auto"/>
                <w:bottom w:val="none" w:sz="0" w:space="0" w:color="auto"/>
                <w:right w:val="none" w:sz="0" w:space="0" w:color="auto"/>
              </w:divBdr>
            </w:div>
            <w:div w:id="1308587603">
              <w:marLeft w:val="0"/>
              <w:marRight w:val="0"/>
              <w:marTop w:val="0"/>
              <w:marBottom w:val="0"/>
              <w:divBdr>
                <w:top w:val="none" w:sz="0" w:space="0" w:color="auto"/>
                <w:left w:val="none" w:sz="0" w:space="0" w:color="auto"/>
                <w:bottom w:val="none" w:sz="0" w:space="0" w:color="auto"/>
                <w:right w:val="none" w:sz="0" w:space="0" w:color="auto"/>
              </w:divBdr>
            </w:div>
            <w:div w:id="1819834597">
              <w:marLeft w:val="0"/>
              <w:marRight w:val="0"/>
              <w:marTop w:val="0"/>
              <w:marBottom w:val="0"/>
              <w:divBdr>
                <w:top w:val="none" w:sz="0" w:space="0" w:color="auto"/>
                <w:left w:val="none" w:sz="0" w:space="0" w:color="auto"/>
                <w:bottom w:val="none" w:sz="0" w:space="0" w:color="auto"/>
                <w:right w:val="none" w:sz="0" w:space="0" w:color="auto"/>
              </w:divBdr>
            </w:div>
            <w:div w:id="528181058">
              <w:marLeft w:val="0"/>
              <w:marRight w:val="0"/>
              <w:marTop w:val="0"/>
              <w:marBottom w:val="0"/>
              <w:divBdr>
                <w:top w:val="none" w:sz="0" w:space="0" w:color="auto"/>
                <w:left w:val="none" w:sz="0" w:space="0" w:color="auto"/>
                <w:bottom w:val="none" w:sz="0" w:space="0" w:color="auto"/>
                <w:right w:val="none" w:sz="0" w:space="0" w:color="auto"/>
              </w:divBdr>
            </w:div>
            <w:div w:id="149030458">
              <w:marLeft w:val="0"/>
              <w:marRight w:val="0"/>
              <w:marTop w:val="0"/>
              <w:marBottom w:val="0"/>
              <w:divBdr>
                <w:top w:val="none" w:sz="0" w:space="0" w:color="auto"/>
                <w:left w:val="none" w:sz="0" w:space="0" w:color="auto"/>
                <w:bottom w:val="none" w:sz="0" w:space="0" w:color="auto"/>
                <w:right w:val="none" w:sz="0" w:space="0" w:color="auto"/>
              </w:divBdr>
            </w:div>
            <w:div w:id="15229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474">
      <w:bodyDiv w:val="1"/>
      <w:marLeft w:val="0"/>
      <w:marRight w:val="0"/>
      <w:marTop w:val="0"/>
      <w:marBottom w:val="0"/>
      <w:divBdr>
        <w:top w:val="none" w:sz="0" w:space="0" w:color="auto"/>
        <w:left w:val="none" w:sz="0" w:space="0" w:color="auto"/>
        <w:bottom w:val="none" w:sz="0" w:space="0" w:color="auto"/>
        <w:right w:val="none" w:sz="0" w:space="0" w:color="auto"/>
      </w:divBdr>
    </w:div>
    <w:div w:id="1912154775">
      <w:bodyDiv w:val="1"/>
      <w:marLeft w:val="0"/>
      <w:marRight w:val="0"/>
      <w:marTop w:val="0"/>
      <w:marBottom w:val="0"/>
      <w:divBdr>
        <w:top w:val="none" w:sz="0" w:space="0" w:color="auto"/>
        <w:left w:val="none" w:sz="0" w:space="0" w:color="auto"/>
        <w:bottom w:val="none" w:sz="0" w:space="0" w:color="auto"/>
        <w:right w:val="none" w:sz="0" w:space="0" w:color="auto"/>
      </w:divBdr>
    </w:div>
    <w:div w:id="1947424516">
      <w:bodyDiv w:val="1"/>
      <w:marLeft w:val="0"/>
      <w:marRight w:val="0"/>
      <w:marTop w:val="0"/>
      <w:marBottom w:val="0"/>
      <w:divBdr>
        <w:top w:val="none" w:sz="0" w:space="0" w:color="auto"/>
        <w:left w:val="none" w:sz="0" w:space="0" w:color="auto"/>
        <w:bottom w:val="none" w:sz="0" w:space="0" w:color="auto"/>
        <w:right w:val="none" w:sz="0" w:space="0" w:color="auto"/>
      </w:divBdr>
    </w:div>
    <w:div w:id="1952320745">
      <w:bodyDiv w:val="1"/>
      <w:marLeft w:val="0"/>
      <w:marRight w:val="0"/>
      <w:marTop w:val="0"/>
      <w:marBottom w:val="0"/>
      <w:divBdr>
        <w:top w:val="none" w:sz="0" w:space="0" w:color="auto"/>
        <w:left w:val="none" w:sz="0" w:space="0" w:color="auto"/>
        <w:bottom w:val="none" w:sz="0" w:space="0" w:color="auto"/>
        <w:right w:val="none" w:sz="0" w:space="0" w:color="auto"/>
      </w:divBdr>
    </w:div>
    <w:div w:id="1954826854">
      <w:bodyDiv w:val="1"/>
      <w:marLeft w:val="0"/>
      <w:marRight w:val="0"/>
      <w:marTop w:val="0"/>
      <w:marBottom w:val="0"/>
      <w:divBdr>
        <w:top w:val="none" w:sz="0" w:space="0" w:color="auto"/>
        <w:left w:val="none" w:sz="0" w:space="0" w:color="auto"/>
        <w:bottom w:val="none" w:sz="0" w:space="0" w:color="auto"/>
        <w:right w:val="none" w:sz="0" w:space="0" w:color="auto"/>
      </w:divBdr>
    </w:div>
    <w:div w:id="1959142026">
      <w:bodyDiv w:val="1"/>
      <w:marLeft w:val="0"/>
      <w:marRight w:val="0"/>
      <w:marTop w:val="0"/>
      <w:marBottom w:val="0"/>
      <w:divBdr>
        <w:top w:val="none" w:sz="0" w:space="0" w:color="auto"/>
        <w:left w:val="none" w:sz="0" w:space="0" w:color="auto"/>
        <w:bottom w:val="none" w:sz="0" w:space="0" w:color="auto"/>
        <w:right w:val="none" w:sz="0" w:space="0" w:color="auto"/>
      </w:divBdr>
    </w:div>
    <w:div w:id="1966351224">
      <w:bodyDiv w:val="1"/>
      <w:marLeft w:val="0"/>
      <w:marRight w:val="0"/>
      <w:marTop w:val="0"/>
      <w:marBottom w:val="0"/>
      <w:divBdr>
        <w:top w:val="none" w:sz="0" w:space="0" w:color="auto"/>
        <w:left w:val="none" w:sz="0" w:space="0" w:color="auto"/>
        <w:bottom w:val="none" w:sz="0" w:space="0" w:color="auto"/>
        <w:right w:val="none" w:sz="0" w:space="0" w:color="auto"/>
      </w:divBdr>
    </w:div>
    <w:div w:id="1971354302">
      <w:bodyDiv w:val="1"/>
      <w:marLeft w:val="0"/>
      <w:marRight w:val="0"/>
      <w:marTop w:val="0"/>
      <w:marBottom w:val="0"/>
      <w:divBdr>
        <w:top w:val="none" w:sz="0" w:space="0" w:color="auto"/>
        <w:left w:val="none" w:sz="0" w:space="0" w:color="auto"/>
        <w:bottom w:val="none" w:sz="0" w:space="0" w:color="auto"/>
        <w:right w:val="none" w:sz="0" w:space="0" w:color="auto"/>
      </w:divBdr>
    </w:div>
    <w:div w:id="1972662880">
      <w:bodyDiv w:val="1"/>
      <w:marLeft w:val="0"/>
      <w:marRight w:val="0"/>
      <w:marTop w:val="0"/>
      <w:marBottom w:val="0"/>
      <w:divBdr>
        <w:top w:val="none" w:sz="0" w:space="0" w:color="auto"/>
        <w:left w:val="none" w:sz="0" w:space="0" w:color="auto"/>
        <w:bottom w:val="none" w:sz="0" w:space="0" w:color="auto"/>
        <w:right w:val="none" w:sz="0" w:space="0" w:color="auto"/>
      </w:divBdr>
    </w:div>
    <w:div w:id="1978996677">
      <w:bodyDiv w:val="1"/>
      <w:marLeft w:val="0"/>
      <w:marRight w:val="0"/>
      <w:marTop w:val="0"/>
      <w:marBottom w:val="0"/>
      <w:divBdr>
        <w:top w:val="none" w:sz="0" w:space="0" w:color="auto"/>
        <w:left w:val="none" w:sz="0" w:space="0" w:color="auto"/>
        <w:bottom w:val="none" w:sz="0" w:space="0" w:color="auto"/>
        <w:right w:val="none" w:sz="0" w:space="0" w:color="auto"/>
      </w:divBdr>
    </w:div>
    <w:div w:id="1988197914">
      <w:bodyDiv w:val="1"/>
      <w:marLeft w:val="0"/>
      <w:marRight w:val="0"/>
      <w:marTop w:val="0"/>
      <w:marBottom w:val="0"/>
      <w:divBdr>
        <w:top w:val="none" w:sz="0" w:space="0" w:color="auto"/>
        <w:left w:val="none" w:sz="0" w:space="0" w:color="auto"/>
        <w:bottom w:val="none" w:sz="0" w:space="0" w:color="auto"/>
        <w:right w:val="none" w:sz="0" w:space="0" w:color="auto"/>
      </w:divBdr>
      <w:divsChild>
        <w:div w:id="1580940539">
          <w:marLeft w:val="0"/>
          <w:marRight w:val="0"/>
          <w:marTop w:val="0"/>
          <w:marBottom w:val="0"/>
          <w:divBdr>
            <w:top w:val="none" w:sz="0" w:space="0" w:color="auto"/>
            <w:left w:val="none" w:sz="0" w:space="0" w:color="auto"/>
            <w:bottom w:val="none" w:sz="0" w:space="0" w:color="auto"/>
            <w:right w:val="none" w:sz="0" w:space="0" w:color="auto"/>
          </w:divBdr>
        </w:div>
      </w:divsChild>
    </w:div>
    <w:div w:id="2002849128">
      <w:bodyDiv w:val="1"/>
      <w:marLeft w:val="0"/>
      <w:marRight w:val="0"/>
      <w:marTop w:val="0"/>
      <w:marBottom w:val="0"/>
      <w:divBdr>
        <w:top w:val="none" w:sz="0" w:space="0" w:color="auto"/>
        <w:left w:val="none" w:sz="0" w:space="0" w:color="auto"/>
        <w:bottom w:val="none" w:sz="0" w:space="0" w:color="auto"/>
        <w:right w:val="none" w:sz="0" w:space="0" w:color="auto"/>
      </w:divBdr>
    </w:div>
    <w:div w:id="2008749519">
      <w:bodyDiv w:val="1"/>
      <w:marLeft w:val="0"/>
      <w:marRight w:val="0"/>
      <w:marTop w:val="0"/>
      <w:marBottom w:val="0"/>
      <w:divBdr>
        <w:top w:val="none" w:sz="0" w:space="0" w:color="auto"/>
        <w:left w:val="none" w:sz="0" w:space="0" w:color="auto"/>
        <w:bottom w:val="none" w:sz="0" w:space="0" w:color="auto"/>
        <w:right w:val="none" w:sz="0" w:space="0" w:color="auto"/>
      </w:divBdr>
    </w:div>
    <w:div w:id="2016760561">
      <w:bodyDiv w:val="1"/>
      <w:marLeft w:val="0"/>
      <w:marRight w:val="0"/>
      <w:marTop w:val="0"/>
      <w:marBottom w:val="0"/>
      <w:divBdr>
        <w:top w:val="none" w:sz="0" w:space="0" w:color="auto"/>
        <w:left w:val="none" w:sz="0" w:space="0" w:color="auto"/>
        <w:bottom w:val="none" w:sz="0" w:space="0" w:color="auto"/>
        <w:right w:val="none" w:sz="0" w:space="0" w:color="auto"/>
      </w:divBdr>
    </w:div>
    <w:div w:id="2017030563">
      <w:bodyDiv w:val="1"/>
      <w:marLeft w:val="0"/>
      <w:marRight w:val="0"/>
      <w:marTop w:val="0"/>
      <w:marBottom w:val="0"/>
      <w:divBdr>
        <w:top w:val="none" w:sz="0" w:space="0" w:color="auto"/>
        <w:left w:val="none" w:sz="0" w:space="0" w:color="auto"/>
        <w:bottom w:val="none" w:sz="0" w:space="0" w:color="auto"/>
        <w:right w:val="none" w:sz="0" w:space="0" w:color="auto"/>
      </w:divBdr>
    </w:div>
    <w:div w:id="2074963936">
      <w:bodyDiv w:val="1"/>
      <w:marLeft w:val="0"/>
      <w:marRight w:val="0"/>
      <w:marTop w:val="0"/>
      <w:marBottom w:val="0"/>
      <w:divBdr>
        <w:top w:val="none" w:sz="0" w:space="0" w:color="auto"/>
        <w:left w:val="none" w:sz="0" w:space="0" w:color="auto"/>
        <w:bottom w:val="none" w:sz="0" w:space="0" w:color="auto"/>
        <w:right w:val="none" w:sz="0" w:space="0" w:color="auto"/>
      </w:divBdr>
    </w:div>
    <w:div w:id="2086611634">
      <w:bodyDiv w:val="1"/>
      <w:marLeft w:val="0"/>
      <w:marRight w:val="0"/>
      <w:marTop w:val="0"/>
      <w:marBottom w:val="0"/>
      <w:divBdr>
        <w:top w:val="none" w:sz="0" w:space="0" w:color="auto"/>
        <w:left w:val="none" w:sz="0" w:space="0" w:color="auto"/>
        <w:bottom w:val="none" w:sz="0" w:space="0" w:color="auto"/>
        <w:right w:val="none" w:sz="0" w:space="0" w:color="auto"/>
      </w:divBdr>
    </w:div>
    <w:div w:id="2094549586">
      <w:bodyDiv w:val="1"/>
      <w:marLeft w:val="0"/>
      <w:marRight w:val="0"/>
      <w:marTop w:val="0"/>
      <w:marBottom w:val="0"/>
      <w:divBdr>
        <w:top w:val="none" w:sz="0" w:space="0" w:color="auto"/>
        <w:left w:val="none" w:sz="0" w:space="0" w:color="auto"/>
        <w:bottom w:val="none" w:sz="0" w:space="0" w:color="auto"/>
        <w:right w:val="none" w:sz="0" w:space="0" w:color="auto"/>
      </w:divBdr>
    </w:div>
    <w:div w:id="2096052599">
      <w:bodyDiv w:val="1"/>
      <w:marLeft w:val="0"/>
      <w:marRight w:val="0"/>
      <w:marTop w:val="0"/>
      <w:marBottom w:val="0"/>
      <w:divBdr>
        <w:top w:val="none" w:sz="0" w:space="0" w:color="auto"/>
        <w:left w:val="none" w:sz="0" w:space="0" w:color="auto"/>
        <w:bottom w:val="none" w:sz="0" w:space="0" w:color="auto"/>
        <w:right w:val="none" w:sz="0" w:space="0" w:color="auto"/>
      </w:divBdr>
    </w:div>
    <w:div w:id="2113284548">
      <w:bodyDiv w:val="1"/>
      <w:marLeft w:val="0"/>
      <w:marRight w:val="0"/>
      <w:marTop w:val="0"/>
      <w:marBottom w:val="0"/>
      <w:divBdr>
        <w:top w:val="none" w:sz="0" w:space="0" w:color="auto"/>
        <w:left w:val="none" w:sz="0" w:space="0" w:color="auto"/>
        <w:bottom w:val="none" w:sz="0" w:space="0" w:color="auto"/>
        <w:right w:val="none" w:sz="0" w:space="0" w:color="auto"/>
      </w:divBdr>
    </w:div>
    <w:div w:id="2115636581">
      <w:bodyDiv w:val="1"/>
      <w:marLeft w:val="0"/>
      <w:marRight w:val="0"/>
      <w:marTop w:val="0"/>
      <w:marBottom w:val="0"/>
      <w:divBdr>
        <w:top w:val="none" w:sz="0" w:space="0" w:color="auto"/>
        <w:left w:val="none" w:sz="0" w:space="0" w:color="auto"/>
        <w:bottom w:val="none" w:sz="0" w:space="0" w:color="auto"/>
        <w:right w:val="none" w:sz="0" w:space="0" w:color="auto"/>
      </w:divBdr>
    </w:div>
    <w:div w:id="2141536621">
      <w:bodyDiv w:val="1"/>
      <w:marLeft w:val="0"/>
      <w:marRight w:val="0"/>
      <w:marTop w:val="0"/>
      <w:marBottom w:val="0"/>
      <w:divBdr>
        <w:top w:val="none" w:sz="0" w:space="0" w:color="auto"/>
        <w:left w:val="none" w:sz="0" w:space="0" w:color="auto"/>
        <w:bottom w:val="none" w:sz="0" w:space="0" w:color="auto"/>
        <w:right w:val="none" w:sz="0" w:space="0" w:color="auto"/>
      </w:divBdr>
    </w:div>
    <w:div w:id="2142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OneDrive\Documents\Custom%20Office%20Templates\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1BDF-5FEF-4B87-A9CE-071E159E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Template>
  <TotalTime>658</TotalTime>
  <Pages>15</Pages>
  <Words>5404</Words>
  <Characters>30804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 Singh</dc:creator>
  <cp:keywords/>
  <dc:description/>
  <cp:lastModifiedBy>Kunal Kumar Singh</cp:lastModifiedBy>
  <cp:revision>9</cp:revision>
  <dcterms:created xsi:type="dcterms:W3CDTF">2025-07-22T07:19:00Z</dcterms:created>
  <dcterms:modified xsi:type="dcterms:W3CDTF">2025-07-23T11:46:00Z</dcterms:modified>
</cp:coreProperties>
</file>